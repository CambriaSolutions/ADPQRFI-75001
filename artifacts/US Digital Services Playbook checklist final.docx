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43D" w:rsidRDefault="00C51E3D" w:rsidP="00D80572">
      <w:pPr>
        <w:pStyle w:val="TOCTitle"/>
      </w:pPr>
      <w:r>
        <w:t>U.S. Digital Services Playbook Checklist</w:t>
      </w:r>
    </w:p>
    <w:p w:rsidR="00401B6E" w:rsidRDefault="00401B6E" w:rsidP="005754FF">
      <w:pPr>
        <w:pStyle w:val="Body"/>
      </w:pPr>
      <w:r>
        <w:t>Our GitHub repository</w:t>
      </w:r>
      <w:r w:rsidR="005706D8">
        <w:t>,</w:t>
      </w:r>
      <w:r>
        <w:t xml:space="preserve"> along with the </w:t>
      </w:r>
      <w:r w:rsidR="005754FF">
        <w:t xml:space="preserve">our prototype </w:t>
      </w:r>
      <w:r>
        <w:t xml:space="preserve">and related </w:t>
      </w:r>
      <w:r w:rsidR="005754FF">
        <w:t>documentation</w:t>
      </w:r>
      <w:r w:rsidR="005706D8">
        <w:t>,</w:t>
      </w:r>
      <w:r>
        <w:t xml:space="preserve"> show how we utilized the digital playbook. For the purposes of illustration, we have identified and checked those items in the checklist that we </w:t>
      </w:r>
      <w:r w:rsidR="00776C0A">
        <w:t>incorporated</w:t>
      </w:r>
      <w:r>
        <w:t xml:space="preserve"> during the agile build of our application.</w:t>
      </w:r>
    </w:p>
    <w:p w:rsidR="00747408" w:rsidRDefault="00651293">
      <w:pPr>
        <w:pStyle w:val="Heading2"/>
      </w:pPr>
      <w:r>
        <w:t>Understand what people n</w:t>
      </w:r>
      <w:r w:rsidRPr="00651293">
        <w:t>eed</w:t>
      </w:r>
    </w:p>
    <w:p w:rsidR="00747408" w:rsidRDefault="00BA7ED7">
      <w:pPr>
        <w:pStyle w:val="Body"/>
      </w:pPr>
      <w:r>
        <w:t>We used user interviews, scholarly research, and SME feedback to inform our design and we also tested throughout all phases of the process using real people. After our first user interaction meeting, we identified our target audience and their most pertinent needs by developing personas.</w:t>
      </w:r>
    </w:p>
    <w:p w:rsidR="004C59BB" w:rsidRPr="00651293" w:rsidRDefault="008561AE" w:rsidP="008561AE">
      <w:pPr>
        <w:pStyle w:val="Body"/>
        <w:numPr>
          <w:ilvl w:val="0"/>
          <w:numId w:val="10"/>
        </w:numPr>
      </w:pPr>
      <w:r w:rsidRPr="00651293">
        <w:t>Early in the project, spend time with current and prospective users of the service</w:t>
      </w:r>
    </w:p>
    <w:p w:rsidR="004C59BB" w:rsidRPr="00651293" w:rsidRDefault="008561AE" w:rsidP="008561AE">
      <w:pPr>
        <w:pStyle w:val="Body"/>
        <w:numPr>
          <w:ilvl w:val="1"/>
          <w:numId w:val="11"/>
        </w:numPr>
      </w:pPr>
      <w:r w:rsidRPr="00651293">
        <w:t>Use a range of qualitative and quantitative research methods to determine people’s goals, needs, and behaviors; be thoughtful about the time spent</w:t>
      </w:r>
    </w:p>
    <w:p w:rsidR="004C59BB" w:rsidRPr="00651293" w:rsidRDefault="008561AE" w:rsidP="008561AE">
      <w:pPr>
        <w:pStyle w:val="Body"/>
        <w:numPr>
          <w:ilvl w:val="0"/>
          <w:numId w:val="11"/>
        </w:numPr>
      </w:pPr>
      <w:r w:rsidRPr="00651293">
        <w:t>Test prototypes of solutions with real people, in the field if possible</w:t>
      </w:r>
    </w:p>
    <w:p w:rsidR="004C59BB" w:rsidRPr="00651293" w:rsidRDefault="008561AE" w:rsidP="008561AE">
      <w:pPr>
        <w:pStyle w:val="Body"/>
        <w:numPr>
          <w:ilvl w:val="0"/>
          <w:numId w:val="12"/>
        </w:numPr>
      </w:pPr>
      <w:r w:rsidRPr="00651293">
        <w:t>Document the findings about user goals, needs, behaviors, and preferences</w:t>
      </w:r>
    </w:p>
    <w:p w:rsidR="004C59BB" w:rsidRPr="00651293" w:rsidRDefault="008561AE" w:rsidP="008561AE">
      <w:pPr>
        <w:pStyle w:val="Body"/>
        <w:numPr>
          <w:ilvl w:val="0"/>
          <w:numId w:val="12"/>
        </w:numPr>
      </w:pPr>
      <w:r w:rsidRPr="00651293">
        <w:t>Share findings with the team and agency leadership</w:t>
      </w:r>
    </w:p>
    <w:p w:rsidR="004C59BB" w:rsidRPr="00651293" w:rsidRDefault="008561AE" w:rsidP="008561AE">
      <w:pPr>
        <w:pStyle w:val="Body"/>
        <w:numPr>
          <w:ilvl w:val="0"/>
          <w:numId w:val="12"/>
        </w:numPr>
      </w:pPr>
      <w:r w:rsidRPr="00651293">
        <w:t>Create a prioritized list of tasks the user is trying to accomplish, also known as "user stories"</w:t>
      </w:r>
    </w:p>
    <w:p w:rsidR="004C59BB" w:rsidRPr="00651293" w:rsidRDefault="008561AE" w:rsidP="008561AE">
      <w:pPr>
        <w:pStyle w:val="Body"/>
        <w:numPr>
          <w:ilvl w:val="0"/>
          <w:numId w:val="12"/>
        </w:numPr>
      </w:pPr>
      <w:r w:rsidRPr="00651293">
        <w:t>As the digital service is being built, regularly test it with potential users to ensure it meets people’s needs</w:t>
      </w:r>
    </w:p>
    <w:p w:rsidR="00F94175" w:rsidRPr="00F94175" w:rsidRDefault="00747408" w:rsidP="00F94175">
      <w:pPr>
        <w:pStyle w:val="Body"/>
        <w:rPr>
          <w:ins w:id="0" w:author="Jennifer Morrison" w:date="2016-06-08T03:54:00Z"/>
          <w:u w:val="single"/>
          <w:rPrChange w:id="1" w:author="Jennifer Morrison" w:date="2016-06-08T03:54:00Z">
            <w:rPr>
              <w:ins w:id="2" w:author="Jennifer Morrison" w:date="2016-06-08T03:54:00Z"/>
            </w:rPr>
          </w:rPrChange>
        </w:rPr>
      </w:pPr>
      <w:del w:id="3" w:author="Jennifer Morrison" w:date="2016-06-08T03:53:00Z">
        <w:r w:rsidRPr="00F94175" w:rsidDel="00F94175">
          <w:rPr>
            <w:u w:val="single"/>
            <w:rPrChange w:id="4" w:author="Jennifer Morrison" w:date="2016-06-08T03:54:00Z">
              <w:rPr/>
            </w:rPrChange>
          </w:rPr>
          <w:fldChar w:fldCharType="begin"/>
        </w:r>
        <w:r w:rsidRPr="00F94175" w:rsidDel="00F94175">
          <w:rPr>
            <w:u w:val="single"/>
            <w:rPrChange w:id="5" w:author="Jennifer Morrison" w:date="2016-06-08T03:54:00Z">
              <w:rPr/>
            </w:rPrChange>
          </w:rPr>
          <w:delInstrText>HYPERLINK "https://github.com/CambriaSolutions/ADPQRFI-75001/blob/master/artifacts/Human-Centered-Design/Human%20centered%20design%20document%20v2.docx"</w:delInstrText>
        </w:r>
        <w:r w:rsidRPr="00F94175" w:rsidDel="00F94175">
          <w:rPr>
            <w:u w:val="single"/>
            <w:rPrChange w:id="6" w:author="Jennifer Morrison" w:date="2016-06-08T03:54:00Z">
              <w:rPr/>
            </w:rPrChange>
          </w:rPr>
          <w:fldChar w:fldCharType="separate"/>
        </w:r>
        <w:r w:rsidR="0089460C" w:rsidRPr="00F94175" w:rsidDel="00F94175">
          <w:rPr>
            <w:u w:val="single"/>
            <w:rPrChange w:id="7" w:author="Jennifer Morrison" w:date="2016-06-08T03:54:00Z">
              <w:rPr>
                <w:rStyle w:val="Hyperlink"/>
              </w:rPr>
            </w:rPrChange>
          </w:rPr>
          <w:delText>Human-centered Design</w:delText>
        </w:r>
        <w:r w:rsidRPr="00F94175" w:rsidDel="00F94175">
          <w:rPr>
            <w:u w:val="single"/>
            <w:rPrChange w:id="8" w:author="Jennifer Morrison" w:date="2016-06-08T03:54:00Z">
              <w:rPr/>
            </w:rPrChange>
          </w:rPr>
          <w:fldChar w:fldCharType="end"/>
        </w:r>
      </w:del>
      <w:ins w:id="9" w:author="Jennifer Morrison" w:date="2016-06-08T03:53:00Z">
        <w:r w:rsidR="00F94175" w:rsidRPr="00F94175">
          <w:rPr>
            <w:u w:val="single"/>
            <w:rPrChange w:id="10" w:author="Jennifer Morrison" w:date="2016-06-08T03:54:00Z">
              <w:rPr>
                <w:rStyle w:val="Hyperlink"/>
              </w:rPr>
            </w:rPrChange>
          </w:rPr>
          <w:t>Human-centered Design</w:t>
        </w:r>
      </w:ins>
      <w:ins w:id="11" w:author="Jennifer Morrison" w:date="2016-06-08T03:54:00Z">
        <w:r w:rsidR="00F94175" w:rsidRPr="00F94175">
          <w:rPr>
            <w:u w:val="single"/>
            <w:rPrChange w:id="12" w:author="Jennifer Morrison" w:date="2016-06-08T03:54:00Z">
              <w:rPr/>
            </w:rPrChange>
          </w:rPr>
          <w:t xml:space="preserve"> doc:</w:t>
        </w:r>
      </w:ins>
    </w:p>
    <w:p w:rsidR="00651293" w:rsidRDefault="00F94175" w:rsidP="00651293">
      <w:pPr>
        <w:pStyle w:val="Body"/>
      </w:pPr>
      <w:ins w:id="13" w:author="Jennifer Morrison" w:date="2016-06-08T03:54:00Z">
        <w:r w:rsidRPr="00F94175">
          <w:t>https://github.com/CambriaSolutions/ADPQRFI-75001/blob/master/artifacts/Human-Centered-Design/Human%20centered%20design%20document%20v2.docx</w:t>
        </w:r>
      </w:ins>
    </w:p>
    <w:p w:rsidR="0089460C" w:rsidRDefault="0089460C" w:rsidP="00651293">
      <w:pPr>
        <w:pStyle w:val="Body"/>
      </w:pPr>
    </w:p>
    <w:p w:rsidR="0089460C" w:rsidRPr="00F94175" w:rsidRDefault="00747408">
      <w:pPr>
        <w:rPr>
          <w:ins w:id="14" w:author="Jennifer Morrison" w:date="2016-06-08T03:54:00Z"/>
          <w:u w:val="single"/>
          <w:rPrChange w:id="15" w:author="Jennifer Morrison" w:date="2016-06-08T03:54:00Z">
            <w:rPr>
              <w:ins w:id="16" w:author="Jennifer Morrison" w:date="2016-06-08T03:54:00Z"/>
            </w:rPr>
          </w:rPrChange>
        </w:rPr>
      </w:pPr>
      <w:del w:id="17" w:author="Jennifer Morrison" w:date="2016-06-08T03:54:00Z">
        <w:r w:rsidRPr="00F94175" w:rsidDel="00F94175">
          <w:rPr>
            <w:u w:val="single"/>
            <w:rPrChange w:id="18" w:author="Jennifer Morrison" w:date="2016-06-08T03:54:00Z">
              <w:rPr/>
            </w:rPrChange>
          </w:rPr>
          <w:fldChar w:fldCharType="begin"/>
        </w:r>
        <w:r w:rsidRPr="00F94175" w:rsidDel="00F94175">
          <w:rPr>
            <w:u w:val="single"/>
            <w:rPrChange w:id="19" w:author="Jennifer Morrison" w:date="2016-06-08T03:54:00Z">
              <w:rPr/>
            </w:rPrChange>
          </w:rPr>
          <w:delInstrText>HYPERLINK "https://github.com/CambriaSolutions/ADPQRFI-75001/blob/master/artifacts/Usability%20Testing%20Approach.docx"</w:delInstrText>
        </w:r>
        <w:r w:rsidRPr="00F94175" w:rsidDel="00F94175">
          <w:rPr>
            <w:u w:val="single"/>
            <w:rPrChange w:id="20" w:author="Jennifer Morrison" w:date="2016-06-08T03:54:00Z">
              <w:rPr/>
            </w:rPrChange>
          </w:rPr>
          <w:fldChar w:fldCharType="separate"/>
        </w:r>
        <w:r w:rsidR="0089460C" w:rsidRPr="00F94175" w:rsidDel="00F94175">
          <w:rPr>
            <w:u w:val="single"/>
            <w:rPrChange w:id="21" w:author="Jennifer Morrison" w:date="2016-06-08T03:54:00Z">
              <w:rPr>
                <w:rStyle w:val="Hyperlink"/>
              </w:rPr>
            </w:rPrChange>
          </w:rPr>
          <w:delText>Usability Testing Approach</w:delText>
        </w:r>
        <w:r w:rsidRPr="00F94175" w:rsidDel="00F94175">
          <w:rPr>
            <w:u w:val="single"/>
            <w:rPrChange w:id="22" w:author="Jennifer Morrison" w:date="2016-06-08T03:54:00Z">
              <w:rPr/>
            </w:rPrChange>
          </w:rPr>
          <w:fldChar w:fldCharType="end"/>
        </w:r>
      </w:del>
      <w:ins w:id="23" w:author="Jennifer Morrison" w:date="2016-06-08T03:54:00Z">
        <w:r w:rsidR="00F94175" w:rsidRPr="00F94175">
          <w:rPr>
            <w:u w:val="single"/>
            <w:rPrChange w:id="24" w:author="Jennifer Morrison" w:date="2016-06-08T03:54:00Z">
              <w:rPr>
                <w:rStyle w:val="Hyperlink"/>
              </w:rPr>
            </w:rPrChange>
          </w:rPr>
          <w:t>Usability Testing Approach</w:t>
        </w:r>
        <w:r w:rsidR="00F94175" w:rsidRPr="00F94175">
          <w:rPr>
            <w:u w:val="single"/>
            <w:rPrChange w:id="25" w:author="Jennifer Morrison" w:date="2016-06-08T03:54:00Z">
              <w:rPr/>
            </w:rPrChange>
          </w:rPr>
          <w:t xml:space="preserve"> doc:</w:t>
        </w:r>
      </w:ins>
    </w:p>
    <w:p w:rsidR="00F94175" w:rsidRDefault="00F94175">
      <w:pPr>
        <w:rPr>
          <w:ins w:id="26" w:author="Jennifer Morrison" w:date="2016-06-08T03:54:00Z"/>
        </w:rPr>
      </w:pPr>
    </w:p>
    <w:p w:rsidR="00F94175" w:rsidRDefault="00F94175">
      <w:ins w:id="27" w:author="Jennifer Morrison" w:date="2016-06-08T03:54:00Z">
        <w:r w:rsidRPr="00F94175">
          <w:t>https://github.com/CambriaSolutions/ADPQRFI-75001/blob/master/artifacts/Usability%20Testing%20Approach.docx</w:t>
        </w:r>
      </w:ins>
    </w:p>
    <w:p w:rsidR="0089460C" w:rsidRDefault="0089460C">
      <w:r>
        <w:br w:type="page"/>
      </w:r>
    </w:p>
    <w:p w:rsidR="00747408" w:rsidRDefault="00651293">
      <w:pPr>
        <w:pStyle w:val="Heading2"/>
      </w:pPr>
      <w:r>
        <w:lastRenderedPageBreak/>
        <w:t>Address the whole experience from start to f</w:t>
      </w:r>
      <w:r w:rsidRPr="00651293">
        <w:t>inish</w:t>
      </w:r>
    </w:p>
    <w:p w:rsidR="00747408" w:rsidRDefault="00BA7ED7">
      <w:pPr>
        <w:pStyle w:val="Body"/>
      </w:pPr>
      <w:r>
        <w:t>We focused on creating a streamline one-stop shop that allows parents of foster kids to streamline how they access tools and also ensured that the application was easy to use on multiple devices including android, iPhone, iPad, and tablet.</w:t>
      </w:r>
    </w:p>
    <w:p w:rsidR="004C59BB" w:rsidRPr="00651293" w:rsidRDefault="008561AE" w:rsidP="008561AE">
      <w:pPr>
        <w:pStyle w:val="Body"/>
        <w:numPr>
          <w:ilvl w:val="0"/>
          <w:numId w:val="13"/>
        </w:numPr>
      </w:pPr>
      <w:r w:rsidRPr="00651293">
        <w:t>Understand the different points at which people will interact with the service – both online and in person</w:t>
      </w:r>
    </w:p>
    <w:p w:rsidR="004C59BB" w:rsidRPr="00651293" w:rsidRDefault="008561AE" w:rsidP="008561AE">
      <w:pPr>
        <w:pStyle w:val="Body"/>
        <w:numPr>
          <w:ilvl w:val="0"/>
          <w:numId w:val="14"/>
        </w:numPr>
      </w:pPr>
      <w:r w:rsidRPr="00651293">
        <w:t>Identify pain points in the current way users interact with the service, and prioritize these according to user needs</w:t>
      </w:r>
    </w:p>
    <w:p w:rsidR="004C59BB" w:rsidRPr="00651293" w:rsidRDefault="008561AE" w:rsidP="008561AE">
      <w:pPr>
        <w:pStyle w:val="Body"/>
        <w:numPr>
          <w:ilvl w:val="0"/>
          <w:numId w:val="15"/>
        </w:numPr>
      </w:pPr>
      <w:r w:rsidRPr="00651293">
        <w:t>Design the digital parts of the service so that they are integrated with the offline touch points people use to interact with the service</w:t>
      </w:r>
    </w:p>
    <w:p w:rsidR="00747408" w:rsidRDefault="008561AE">
      <w:pPr>
        <w:pStyle w:val="Body"/>
        <w:numPr>
          <w:ilvl w:val="0"/>
          <w:numId w:val="47"/>
        </w:numPr>
      </w:pPr>
      <w:r w:rsidRPr="00651293">
        <w:t>Develop metrics that will measure how well the service is meeting user needs at each step of the service</w:t>
      </w:r>
    </w:p>
    <w:p w:rsidR="00651293" w:rsidRPr="00F94175" w:rsidRDefault="00747408" w:rsidP="000C3176">
      <w:pPr>
        <w:pStyle w:val="Body"/>
        <w:rPr>
          <w:ins w:id="28" w:author="Jennifer Morrison" w:date="2016-06-08T03:54:00Z"/>
          <w:u w:val="single"/>
          <w:rPrChange w:id="29" w:author="Jennifer Morrison" w:date="2016-06-08T03:54:00Z">
            <w:rPr>
              <w:ins w:id="30" w:author="Jennifer Morrison" w:date="2016-06-08T03:54:00Z"/>
            </w:rPr>
          </w:rPrChange>
        </w:rPr>
      </w:pPr>
      <w:del w:id="31" w:author="Jennifer Morrison" w:date="2016-06-08T03:54:00Z">
        <w:r w:rsidRPr="00F94175" w:rsidDel="00F94175">
          <w:rPr>
            <w:u w:val="single"/>
            <w:rPrChange w:id="32" w:author="Jennifer Morrison" w:date="2016-06-08T03:54:00Z">
              <w:rPr/>
            </w:rPrChange>
          </w:rPr>
          <w:fldChar w:fldCharType="begin"/>
        </w:r>
        <w:r w:rsidRPr="00F94175" w:rsidDel="00F94175">
          <w:rPr>
            <w:u w:val="single"/>
            <w:rPrChange w:id="33" w:author="Jennifer Morrison" w:date="2016-06-08T03:54:00Z">
              <w:rPr/>
            </w:rPrChange>
          </w:rPr>
          <w:delInstrText>HYPERLINK "https://github.com/CambriaSolutions/ADPQRFI-75001/blob/master/artifacts/User%20Feedback%20Session.docx"</w:delInstrText>
        </w:r>
        <w:r w:rsidRPr="00F94175" w:rsidDel="00F94175">
          <w:rPr>
            <w:u w:val="single"/>
            <w:rPrChange w:id="34" w:author="Jennifer Morrison" w:date="2016-06-08T03:54:00Z">
              <w:rPr/>
            </w:rPrChange>
          </w:rPr>
          <w:fldChar w:fldCharType="separate"/>
        </w:r>
        <w:r w:rsidR="00B62B3D" w:rsidRPr="00F94175" w:rsidDel="00F94175">
          <w:rPr>
            <w:u w:val="single"/>
            <w:rPrChange w:id="35" w:author="Jennifer Morrison" w:date="2016-06-08T03:54:00Z">
              <w:rPr>
                <w:rStyle w:val="Hyperlink"/>
              </w:rPr>
            </w:rPrChange>
          </w:rPr>
          <w:delText>User feedback</w:delText>
        </w:r>
        <w:r w:rsidRPr="00F94175" w:rsidDel="00F94175">
          <w:rPr>
            <w:u w:val="single"/>
            <w:rPrChange w:id="36" w:author="Jennifer Morrison" w:date="2016-06-08T03:54:00Z">
              <w:rPr/>
            </w:rPrChange>
          </w:rPr>
          <w:fldChar w:fldCharType="end"/>
        </w:r>
      </w:del>
      <w:ins w:id="37" w:author="Jennifer Morrison" w:date="2016-06-08T03:54:00Z">
        <w:r w:rsidR="00F94175" w:rsidRPr="00F94175">
          <w:rPr>
            <w:u w:val="single"/>
            <w:rPrChange w:id="38" w:author="Jennifer Morrison" w:date="2016-06-08T03:54:00Z">
              <w:rPr>
                <w:rStyle w:val="Hyperlink"/>
              </w:rPr>
            </w:rPrChange>
          </w:rPr>
          <w:t>User feedback</w:t>
        </w:r>
        <w:r w:rsidR="00F94175" w:rsidRPr="00F94175">
          <w:rPr>
            <w:u w:val="single"/>
            <w:rPrChange w:id="39" w:author="Jennifer Morrison" w:date="2016-06-08T03:54:00Z">
              <w:rPr/>
            </w:rPrChange>
          </w:rPr>
          <w:t>:</w:t>
        </w:r>
      </w:ins>
    </w:p>
    <w:p w:rsidR="00F94175" w:rsidRDefault="00F94175" w:rsidP="000C3176">
      <w:pPr>
        <w:pStyle w:val="Body"/>
      </w:pPr>
      <w:ins w:id="40" w:author="Jennifer Morrison" w:date="2016-06-08T03:54:00Z">
        <w:r w:rsidRPr="00F94175">
          <w:t>https://github.com/CambriaSolutions/ADPQRFI-75001/blob/master/artifacts/User%20Feedback%20Session.docx</w:t>
        </w:r>
      </w:ins>
    </w:p>
    <w:p w:rsidR="00747408" w:rsidRDefault="00651293">
      <w:pPr>
        <w:pStyle w:val="Heading2"/>
      </w:pPr>
      <w:r w:rsidRPr="00651293">
        <w:t>Make it simple and intuitive</w:t>
      </w:r>
    </w:p>
    <w:p w:rsidR="00747408" w:rsidRDefault="00BA7ED7">
      <w:pPr>
        <w:pStyle w:val="Body"/>
      </w:pPr>
      <w:r>
        <w:t>We understood that the style guide significantly impacts the way users feel about their interactive experience. In developing it, we prioritized the use of inspirational pictures, an empathetic tone, persona based branding, and being intuitive and relevant. We focused on consistency and flow of content for easy and intuitive reading, and created a plan that allows the user to engage with the right amount of information at the right time.</w:t>
      </w:r>
    </w:p>
    <w:p w:rsidR="004C59BB" w:rsidRPr="00651293" w:rsidRDefault="008561AE" w:rsidP="008561AE">
      <w:pPr>
        <w:pStyle w:val="Body"/>
        <w:numPr>
          <w:ilvl w:val="0"/>
          <w:numId w:val="16"/>
        </w:numPr>
      </w:pPr>
      <w:r w:rsidRPr="00651293">
        <w:t>Use a simple and flexible design style guide for the service. Use the </w:t>
      </w:r>
      <w:r w:rsidR="00747408">
        <w:fldChar w:fldCharType="begin"/>
      </w:r>
      <w:r w:rsidR="00747408">
        <w:instrText>HYPERLINK "https://playbook.cio.gov/designstandards"</w:instrText>
      </w:r>
      <w:r w:rsidR="00747408">
        <w:fldChar w:fldCharType="separate"/>
      </w:r>
      <w:r w:rsidRPr="00651293">
        <w:rPr>
          <w:rStyle w:val="Hyperlink"/>
        </w:rPr>
        <w:t>U.S. Web Design Standards</w:t>
      </w:r>
      <w:r w:rsidR="00747408">
        <w:fldChar w:fldCharType="end"/>
      </w:r>
      <w:r w:rsidRPr="00651293">
        <w:t> as a default</w:t>
      </w:r>
    </w:p>
    <w:p w:rsidR="004C59BB" w:rsidRPr="00651293" w:rsidRDefault="008561AE" w:rsidP="008561AE">
      <w:pPr>
        <w:pStyle w:val="Body"/>
        <w:numPr>
          <w:ilvl w:val="0"/>
          <w:numId w:val="17"/>
        </w:numPr>
      </w:pPr>
      <w:r w:rsidRPr="00651293">
        <w:t>Use the design style guide consistently for related digital services</w:t>
      </w:r>
    </w:p>
    <w:p w:rsidR="004C59BB" w:rsidRPr="00651293" w:rsidRDefault="008561AE" w:rsidP="008561AE">
      <w:pPr>
        <w:pStyle w:val="Body"/>
        <w:numPr>
          <w:ilvl w:val="0"/>
          <w:numId w:val="17"/>
        </w:numPr>
      </w:pPr>
      <w:r w:rsidRPr="00651293">
        <w:t>Give users clear information about where they are in each step of the process</w:t>
      </w:r>
    </w:p>
    <w:p w:rsidR="004C59BB" w:rsidRPr="00651293" w:rsidRDefault="008561AE" w:rsidP="008561AE">
      <w:pPr>
        <w:pStyle w:val="Body"/>
        <w:numPr>
          <w:ilvl w:val="0"/>
          <w:numId w:val="18"/>
        </w:numPr>
      </w:pPr>
      <w:r w:rsidRPr="00651293">
        <w:t>Follow accessibility best practices to ensure all people can use the service</w:t>
      </w:r>
    </w:p>
    <w:p w:rsidR="004C59BB" w:rsidRPr="00651293" w:rsidRDefault="008561AE" w:rsidP="008561AE">
      <w:pPr>
        <w:pStyle w:val="Body"/>
        <w:numPr>
          <w:ilvl w:val="0"/>
          <w:numId w:val="19"/>
        </w:numPr>
      </w:pPr>
      <w:r w:rsidRPr="00651293">
        <w:t>Provide users with a way to exit and return later to complete the process</w:t>
      </w:r>
    </w:p>
    <w:p w:rsidR="004C59BB" w:rsidRPr="00651293" w:rsidRDefault="008561AE" w:rsidP="008561AE">
      <w:pPr>
        <w:pStyle w:val="Body"/>
        <w:numPr>
          <w:ilvl w:val="0"/>
          <w:numId w:val="19"/>
        </w:numPr>
      </w:pPr>
      <w:r w:rsidRPr="00651293">
        <w:t>Use language that is familiar to the user and easy to understand</w:t>
      </w:r>
    </w:p>
    <w:p w:rsidR="004C59BB" w:rsidRPr="00651293" w:rsidRDefault="008561AE" w:rsidP="008561AE">
      <w:pPr>
        <w:pStyle w:val="Body"/>
        <w:numPr>
          <w:ilvl w:val="0"/>
          <w:numId w:val="19"/>
        </w:numPr>
      </w:pPr>
      <w:r w:rsidRPr="00651293">
        <w:t>Use language and design consistently throughout the service, including online and offline touch points</w:t>
      </w:r>
    </w:p>
    <w:p w:rsidR="00651293" w:rsidRPr="00F94175" w:rsidRDefault="00747408" w:rsidP="00651293">
      <w:pPr>
        <w:pStyle w:val="Body"/>
        <w:rPr>
          <w:ins w:id="41" w:author="Jennifer Morrison" w:date="2016-06-08T03:55:00Z"/>
          <w:u w:val="single"/>
          <w:rPrChange w:id="42" w:author="Jennifer Morrison" w:date="2016-06-08T03:56:00Z">
            <w:rPr>
              <w:ins w:id="43" w:author="Jennifer Morrison" w:date="2016-06-08T03:55:00Z"/>
            </w:rPr>
          </w:rPrChange>
        </w:rPr>
      </w:pPr>
      <w:del w:id="44" w:author="Jennifer Morrison" w:date="2016-06-08T03:56:00Z">
        <w:r w:rsidRPr="00F94175" w:rsidDel="00F94175">
          <w:rPr>
            <w:u w:val="single"/>
            <w:rPrChange w:id="45" w:author="Jennifer Morrison" w:date="2016-06-08T03:56:00Z">
              <w:rPr/>
            </w:rPrChange>
          </w:rPr>
          <w:fldChar w:fldCharType="begin"/>
        </w:r>
      </w:del>
      <w:del w:id="46" w:author="Jennifer Morrison" w:date="2016-06-08T03:55:00Z">
        <w:r w:rsidRPr="00F94175" w:rsidDel="00F94175">
          <w:rPr>
            <w:u w:val="single"/>
            <w:rPrChange w:id="47" w:author="Jennifer Morrison" w:date="2016-06-08T03:56:00Z">
              <w:rPr/>
            </w:rPrChange>
          </w:rPr>
          <w:delInstrText>HYPERLINK "https://github.com/CambriaSolutions/ADPQRFI-75001/blob/master/artifacts/Human-Centered-Design/Style%20guide%20process.docx"</w:delInstrText>
        </w:r>
      </w:del>
      <w:del w:id="48" w:author="Jennifer Morrison" w:date="2016-06-08T03:56:00Z">
        <w:r w:rsidRPr="00F94175" w:rsidDel="00F94175">
          <w:rPr>
            <w:u w:val="single"/>
            <w:rPrChange w:id="49" w:author="Jennifer Morrison" w:date="2016-06-08T03:56:00Z">
              <w:rPr/>
            </w:rPrChange>
          </w:rPr>
          <w:fldChar w:fldCharType="separate"/>
        </w:r>
        <w:r w:rsidR="00B62B3D" w:rsidRPr="00F94175" w:rsidDel="00F94175">
          <w:rPr>
            <w:u w:val="single"/>
            <w:rPrChange w:id="50" w:author="Jennifer Morrison" w:date="2016-06-08T03:56:00Z">
              <w:rPr>
                <w:rStyle w:val="Hyperlink"/>
              </w:rPr>
            </w:rPrChange>
          </w:rPr>
          <w:delText>Style Guide Process</w:delText>
        </w:r>
        <w:r w:rsidRPr="00F94175" w:rsidDel="00F94175">
          <w:rPr>
            <w:u w:val="single"/>
            <w:rPrChange w:id="51" w:author="Jennifer Morrison" w:date="2016-06-08T03:56:00Z">
              <w:rPr/>
            </w:rPrChange>
          </w:rPr>
          <w:fldChar w:fldCharType="end"/>
        </w:r>
      </w:del>
      <w:ins w:id="52" w:author="Jennifer Morrison" w:date="2016-06-08T03:56:00Z">
        <w:r w:rsidR="00F94175" w:rsidRPr="00F94175">
          <w:rPr>
            <w:u w:val="single"/>
            <w:rPrChange w:id="53" w:author="Jennifer Morrison" w:date="2016-06-08T03:56:00Z">
              <w:rPr>
                <w:rStyle w:val="Hyperlink"/>
              </w:rPr>
            </w:rPrChange>
          </w:rPr>
          <w:t>Style Guide Process</w:t>
        </w:r>
      </w:ins>
      <w:ins w:id="54" w:author="Jennifer Morrison" w:date="2016-06-08T03:55:00Z">
        <w:r w:rsidR="00F94175" w:rsidRPr="00F94175">
          <w:rPr>
            <w:u w:val="single"/>
            <w:rPrChange w:id="55" w:author="Jennifer Morrison" w:date="2016-06-08T03:56:00Z">
              <w:rPr/>
            </w:rPrChange>
          </w:rPr>
          <w:t>:</w:t>
        </w:r>
      </w:ins>
    </w:p>
    <w:p w:rsidR="00F94175" w:rsidRDefault="00F94175" w:rsidP="00F94175">
      <w:pPr>
        <w:pStyle w:val="Body"/>
        <w:spacing w:before="0"/>
        <w:rPr>
          <w:ins w:id="56" w:author="Jennifer Morrison" w:date="2016-06-08T03:56:00Z"/>
        </w:rPr>
        <w:pPrChange w:id="57" w:author="Jennifer Morrison" w:date="2016-06-08T03:56:00Z">
          <w:pPr>
            <w:pStyle w:val="Body"/>
          </w:pPr>
        </w:pPrChange>
      </w:pPr>
      <w:ins w:id="58" w:author="Jennifer Morrison" w:date="2016-06-08T03:55:00Z">
        <w:r w:rsidRPr="00F94175">
          <w:t>https://github.com/CambriaSolutions/ADPQRFI-75001/blob/master/artifacts/Human-Centered-Design/Style%20guide%20process.docx</w:t>
        </w:r>
      </w:ins>
    </w:p>
    <w:p w:rsidR="00F94175" w:rsidDel="00F94175" w:rsidRDefault="00F94175" w:rsidP="00F94175">
      <w:pPr>
        <w:pStyle w:val="Body"/>
        <w:spacing w:before="0"/>
        <w:rPr>
          <w:del w:id="59" w:author="Jennifer Morrison" w:date="2016-06-08T03:56:00Z"/>
        </w:rPr>
        <w:pPrChange w:id="60" w:author="Jennifer Morrison" w:date="2016-06-08T03:56:00Z">
          <w:pPr>
            <w:pStyle w:val="Body"/>
          </w:pPr>
        </w:pPrChange>
      </w:pPr>
    </w:p>
    <w:p w:rsidR="00F94175" w:rsidRDefault="00F94175" w:rsidP="00F94175">
      <w:pPr>
        <w:pStyle w:val="Body"/>
        <w:spacing w:before="0"/>
        <w:rPr>
          <w:ins w:id="61" w:author="Jennifer Morrison" w:date="2016-06-08T03:57:00Z"/>
        </w:rPr>
        <w:pPrChange w:id="62" w:author="Jennifer Morrison" w:date="2016-06-08T03:56:00Z">
          <w:pPr>
            <w:pStyle w:val="Body"/>
          </w:pPr>
        </w:pPrChange>
      </w:pPr>
    </w:p>
    <w:p w:rsidR="0049251D" w:rsidRPr="00F94175" w:rsidRDefault="00747408" w:rsidP="00F94175">
      <w:pPr>
        <w:pStyle w:val="Body"/>
        <w:spacing w:before="0"/>
        <w:rPr>
          <w:ins w:id="63" w:author="Jennifer Morrison" w:date="2016-06-08T03:56:00Z"/>
          <w:u w:val="single"/>
          <w:rPrChange w:id="64" w:author="Jennifer Morrison" w:date="2016-06-08T03:56:00Z">
            <w:rPr>
              <w:ins w:id="65" w:author="Jennifer Morrison" w:date="2016-06-08T03:56:00Z"/>
            </w:rPr>
          </w:rPrChange>
        </w:rPr>
        <w:pPrChange w:id="66" w:author="Jennifer Morrison" w:date="2016-06-08T03:56:00Z">
          <w:pPr>
            <w:pStyle w:val="Body"/>
          </w:pPr>
        </w:pPrChange>
      </w:pPr>
      <w:del w:id="67" w:author="Jennifer Morrison" w:date="2016-06-08T03:56:00Z">
        <w:r w:rsidRPr="00F94175" w:rsidDel="00F94175">
          <w:rPr>
            <w:u w:val="single"/>
            <w:rPrChange w:id="68" w:author="Jennifer Morrison" w:date="2016-06-08T03:56:00Z">
              <w:rPr/>
            </w:rPrChange>
          </w:rPr>
          <w:fldChar w:fldCharType="begin"/>
        </w:r>
        <w:r w:rsidRPr="00F94175" w:rsidDel="00F94175">
          <w:rPr>
            <w:u w:val="single"/>
            <w:rPrChange w:id="69" w:author="Jennifer Morrison" w:date="2016-06-08T03:56:00Z">
              <w:rPr/>
            </w:rPrChange>
          </w:rPr>
          <w:delInstrText>HYPERLINK "https://github.com/CambriaSolutions/ADPQRFI-75001/blob/master/artifacts/Usability%20Testing%20Approach.docx"</w:delInstrText>
        </w:r>
        <w:r w:rsidRPr="00F94175" w:rsidDel="00F94175">
          <w:rPr>
            <w:u w:val="single"/>
            <w:rPrChange w:id="70" w:author="Jennifer Morrison" w:date="2016-06-08T03:56:00Z">
              <w:rPr/>
            </w:rPrChange>
          </w:rPr>
          <w:fldChar w:fldCharType="separate"/>
        </w:r>
        <w:r w:rsidR="00B62B3D" w:rsidRPr="00F94175" w:rsidDel="00F94175">
          <w:rPr>
            <w:u w:val="single"/>
            <w:rPrChange w:id="71" w:author="Jennifer Morrison" w:date="2016-06-08T03:56:00Z">
              <w:rPr>
                <w:rStyle w:val="Hyperlink"/>
              </w:rPr>
            </w:rPrChange>
          </w:rPr>
          <w:delText>Usability Testing Approach</w:delText>
        </w:r>
        <w:r w:rsidRPr="00F94175" w:rsidDel="00F94175">
          <w:rPr>
            <w:u w:val="single"/>
            <w:rPrChange w:id="72" w:author="Jennifer Morrison" w:date="2016-06-08T03:56:00Z">
              <w:rPr/>
            </w:rPrChange>
          </w:rPr>
          <w:fldChar w:fldCharType="end"/>
        </w:r>
      </w:del>
      <w:ins w:id="73" w:author="Jennifer Morrison" w:date="2016-06-08T03:56:00Z">
        <w:r w:rsidR="00F94175" w:rsidRPr="00F94175">
          <w:rPr>
            <w:u w:val="single"/>
            <w:rPrChange w:id="74" w:author="Jennifer Morrison" w:date="2016-06-08T03:56:00Z">
              <w:rPr>
                <w:rStyle w:val="Hyperlink"/>
              </w:rPr>
            </w:rPrChange>
          </w:rPr>
          <w:t>Usability Testing Approach</w:t>
        </w:r>
        <w:r w:rsidR="00F94175" w:rsidRPr="00F94175">
          <w:rPr>
            <w:u w:val="single"/>
            <w:rPrChange w:id="75" w:author="Jennifer Morrison" w:date="2016-06-08T03:56:00Z">
              <w:rPr/>
            </w:rPrChange>
          </w:rPr>
          <w:t>:</w:t>
        </w:r>
      </w:ins>
    </w:p>
    <w:p w:rsidR="00F94175" w:rsidRDefault="00F94175" w:rsidP="00F94175">
      <w:pPr>
        <w:pStyle w:val="Body"/>
        <w:spacing w:before="0"/>
        <w:pPrChange w:id="76" w:author="Jennifer Morrison" w:date="2016-06-08T03:56:00Z">
          <w:pPr>
            <w:pStyle w:val="Body"/>
          </w:pPr>
        </w:pPrChange>
      </w:pPr>
      <w:ins w:id="77" w:author="Jennifer Morrison" w:date="2016-06-08T03:56:00Z">
        <w:r w:rsidRPr="00F94175">
          <w:t>https://github.com/CambriaSolutions/ADPQRFI-75001/blob/master/artifacts/Usability%20Testing%20Approach.docx</w:t>
        </w:r>
      </w:ins>
    </w:p>
    <w:p w:rsidR="0089460C" w:rsidDel="00F94175" w:rsidRDefault="0089460C" w:rsidP="00651293">
      <w:pPr>
        <w:pStyle w:val="Body"/>
        <w:rPr>
          <w:del w:id="78" w:author="Jennifer Morrison" w:date="2016-06-08T03:57:00Z"/>
        </w:rPr>
      </w:pPr>
    </w:p>
    <w:p w:rsidR="00747408" w:rsidRDefault="00651293">
      <w:pPr>
        <w:pStyle w:val="Heading2"/>
      </w:pPr>
      <w:r w:rsidRPr="00651293">
        <w:t>Build the service using agile and iterative practices</w:t>
      </w:r>
    </w:p>
    <w:p w:rsidR="00747408" w:rsidRDefault="00BA7ED7">
      <w:pPr>
        <w:pStyle w:val="Body"/>
      </w:pPr>
      <w:r>
        <w:t>Our iterative approach was informed by feedback from subsequent versions throughout al</w:t>
      </w:r>
      <w:r w:rsidR="004248DB">
        <w:t>l</w:t>
      </w:r>
      <w:r>
        <w:t xml:space="preserve"> phases the prototype development. We conducted four sprints corresponding with four user stories, </w:t>
      </w:r>
      <w:r w:rsidR="004248DB">
        <w:t>ran usability tests throughout, and collected feedback from usability testing sessions. The product manager provided feedback for prioritizing adjustments which we applied to the upcoming sprint.</w:t>
      </w:r>
    </w:p>
    <w:p w:rsidR="004C59BB" w:rsidRPr="00651293" w:rsidRDefault="008561AE" w:rsidP="008561AE">
      <w:pPr>
        <w:pStyle w:val="Body"/>
        <w:numPr>
          <w:ilvl w:val="0"/>
          <w:numId w:val="20"/>
        </w:numPr>
      </w:pPr>
      <w:r w:rsidRPr="00651293">
        <w:t>Ship a functioning “minimum viable product” (MVP) that solves a core user need as soon as possible, no longer than three months from the beginning of the project, using a “beta” or “test” period if needed</w:t>
      </w:r>
    </w:p>
    <w:p w:rsidR="004C59BB" w:rsidRPr="00651293" w:rsidRDefault="008561AE" w:rsidP="008561AE">
      <w:pPr>
        <w:pStyle w:val="Body"/>
        <w:numPr>
          <w:ilvl w:val="0"/>
          <w:numId w:val="21"/>
        </w:numPr>
      </w:pPr>
      <w:r w:rsidRPr="00651293">
        <w:t>Run usability tests frequently to see how well the service works and identify improvements that should be made</w:t>
      </w:r>
    </w:p>
    <w:p w:rsidR="004C59BB" w:rsidRPr="00651293" w:rsidRDefault="008561AE" w:rsidP="008561AE">
      <w:pPr>
        <w:pStyle w:val="Body"/>
        <w:numPr>
          <w:ilvl w:val="0"/>
          <w:numId w:val="21"/>
        </w:numPr>
      </w:pPr>
      <w:r w:rsidRPr="00651293">
        <w:t>Ensure the individuals building the service communicate closely using techniques such as launch meetings, war rooms, daily standups, and team chat tools</w:t>
      </w:r>
    </w:p>
    <w:p w:rsidR="004C59BB" w:rsidRPr="00651293" w:rsidRDefault="008561AE" w:rsidP="008561AE">
      <w:pPr>
        <w:pStyle w:val="Body"/>
        <w:numPr>
          <w:ilvl w:val="0"/>
          <w:numId w:val="21"/>
        </w:numPr>
      </w:pPr>
      <w:r w:rsidRPr="00651293">
        <w:t>Keep delivery teams small and focused; limit organizational layers that separate these teams from the business owners</w:t>
      </w:r>
    </w:p>
    <w:p w:rsidR="004C59BB" w:rsidRPr="00651293" w:rsidRDefault="008561AE" w:rsidP="008561AE">
      <w:pPr>
        <w:pStyle w:val="Body"/>
        <w:numPr>
          <w:ilvl w:val="0"/>
          <w:numId w:val="22"/>
        </w:numPr>
      </w:pPr>
      <w:r w:rsidRPr="00651293">
        <w:t>Release features and improvements multiple times each month</w:t>
      </w:r>
    </w:p>
    <w:p w:rsidR="004C59BB" w:rsidRPr="00651293" w:rsidRDefault="008561AE" w:rsidP="008561AE">
      <w:pPr>
        <w:pStyle w:val="Body"/>
        <w:numPr>
          <w:ilvl w:val="0"/>
          <w:numId w:val="23"/>
        </w:numPr>
      </w:pPr>
      <w:r w:rsidRPr="00651293">
        <w:t>Create a prioritized list of features and bugs, also known as the “feature backlog” and “bug backlog”</w:t>
      </w:r>
    </w:p>
    <w:p w:rsidR="004C59BB" w:rsidRPr="00651293" w:rsidRDefault="008561AE" w:rsidP="008561AE">
      <w:pPr>
        <w:pStyle w:val="Body"/>
        <w:numPr>
          <w:ilvl w:val="0"/>
          <w:numId w:val="24"/>
        </w:numPr>
      </w:pPr>
      <w:r w:rsidRPr="00651293">
        <w:t>Use a source code version control system</w:t>
      </w:r>
    </w:p>
    <w:p w:rsidR="004C59BB" w:rsidRPr="00651293" w:rsidRDefault="008561AE" w:rsidP="008561AE">
      <w:pPr>
        <w:pStyle w:val="Body"/>
        <w:numPr>
          <w:ilvl w:val="0"/>
          <w:numId w:val="24"/>
        </w:numPr>
      </w:pPr>
      <w:r w:rsidRPr="00651293">
        <w:t>Give the entire project team access to the issue tracker and version control system</w:t>
      </w:r>
    </w:p>
    <w:p w:rsidR="004C59BB" w:rsidRPr="00651293" w:rsidRDefault="008561AE" w:rsidP="008561AE">
      <w:pPr>
        <w:pStyle w:val="Body"/>
        <w:numPr>
          <w:ilvl w:val="0"/>
          <w:numId w:val="25"/>
        </w:numPr>
      </w:pPr>
      <w:r w:rsidRPr="00651293">
        <w:t>Use code reviews to ensure quality</w:t>
      </w:r>
    </w:p>
    <w:p w:rsidR="00F94175" w:rsidRDefault="00F94175" w:rsidP="00F94175">
      <w:pPr>
        <w:pStyle w:val="Body"/>
        <w:spacing w:before="0"/>
        <w:rPr>
          <w:ins w:id="79" w:author="Jennifer Morrison" w:date="2016-06-08T03:57:00Z"/>
          <w:u w:val="single"/>
        </w:rPr>
      </w:pPr>
    </w:p>
    <w:p w:rsidR="00F94175" w:rsidRPr="00F94175" w:rsidRDefault="00F94175" w:rsidP="00F94175">
      <w:pPr>
        <w:pStyle w:val="Body"/>
        <w:spacing w:before="0"/>
        <w:rPr>
          <w:ins w:id="80" w:author="Jennifer Morrison" w:date="2016-06-08T03:57:00Z"/>
          <w:u w:val="single"/>
        </w:rPr>
      </w:pPr>
      <w:ins w:id="81" w:author="Jennifer Morrison" w:date="2016-06-08T03:57:00Z">
        <w:r w:rsidRPr="00F94175">
          <w:rPr>
            <w:u w:val="single"/>
          </w:rPr>
          <w:t>Usability Testing Approach:</w:t>
        </w:r>
      </w:ins>
    </w:p>
    <w:p w:rsidR="00F94175" w:rsidRDefault="00F94175" w:rsidP="00F94175">
      <w:pPr>
        <w:pStyle w:val="Body"/>
        <w:spacing w:before="0"/>
        <w:rPr>
          <w:ins w:id="82" w:author="Jennifer Morrison" w:date="2016-06-08T03:57:00Z"/>
        </w:rPr>
      </w:pPr>
      <w:ins w:id="83" w:author="Jennifer Morrison" w:date="2016-06-08T03:57:00Z">
        <w:r w:rsidRPr="00F94175">
          <w:t>https://github.com/CambriaSolutions/ADPQRFI-75001/blob/master/artifacts/Usability%20Testing%20Approach.docx</w:t>
        </w:r>
      </w:ins>
    </w:p>
    <w:p w:rsidR="00B427AA" w:rsidRPr="00F94175" w:rsidDel="00F94175" w:rsidRDefault="00747408" w:rsidP="00B427AA">
      <w:pPr>
        <w:pStyle w:val="Body"/>
        <w:rPr>
          <w:del w:id="84" w:author="Jennifer Morrison" w:date="2016-06-08T03:57:00Z"/>
          <w:u w:val="single"/>
          <w:rPrChange w:id="85" w:author="Jennifer Morrison" w:date="2016-06-08T03:58:00Z">
            <w:rPr>
              <w:del w:id="86" w:author="Jennifer Morrison" w:date="2016-06-08T03:57:00Z"/>
            </w:rPr>
          </w:rPrChange>
        </w:rPr>
      </w:pPr>
      <w:del w:id="87" w:author="Jennifer Morrison" w:date="2016-06-08T03:57:00Z">
        <w:r w:rsidRPr="00F94175" w:rsidDel="00F94175">
          <w:rPr>
            <w:u w:val="single"/>
            <w:rPrChange w:id="88" w:author="Jennifer Morrison" w:date="2016-06-08T03:58:00Z">
              <w:rPr/>
            </w:rPrChange>
          </w:rPr>
          <w:fldChar w:fldCharType="begin"/>
        </w:r>
        <w:r w:rsidRPr="00F94175" w:rsidDel="00F94175">
          <w:rPr>
            <w:u w:val="single"/>
            <w:rPrChange w:id="89" w:author="Jennifer Morrison" w:date="2016-06-08T03:58:00Z">
              <w:rPr/>
            </w:rPrChange>
          </w:rPr>
          <w:delInstrText>HYPERLINK "https://github.com/CambriaSolutions/ADPQRFI-75001/blob/master/artifacts/Usability%20Testing%20Approach.docx"</w:delInstrText>
        </w:r>
        <w:r w:rsidRPr="00F94175" w:rsidDel="00F94175">
          <w:rPr>
            <w:u w:val="single"/>
            <w:rPrChange w:id="90" w:author="Jennifer Morrison" w:date="2016-06-08T03:58:00Z">
              <w:rPr/>
            </w:rPrChange>
          </w:rPr>
          <w:fldChar w:fldCharType="separate"/>
        </w:r>
        <w:r w:rsidR="00B427AA" w:rsidRPr="00F94175" w:rsidDel="00F94175">
          <w:rPr>
            <w:rStyle w:val="Hyperlink"/>
            <w:rPrChange w:id="91" w:author="Jennifer Morrison" w:date="2016-06-08T03:58:00Z">
              <w:rPr>
                <w:rStyle w:val="Hyperlink"/>
              </w:rPr>
            </w:rPrChange>
          </w:rPr>
          <w:delText>Usability Testing Approach</w:delText>
        </w:r>
        <w:r w:rsidRPr="00F94175" w:rsidDel="00F94175">
          <w:rPr>
            <w:u w:val="single"/>
            <w:rPrChange w:id="92" w:author="Jennifer Morrison" w:date="2016-06-08T03:58:00Z">
              <w:rPr/>
            </w:rPrChange>
          </w:rPr>
          <w:fldChar w:fldCharType="end"/>
        </w:r>
        <w:r w:rsidR="00B427AA" w:rsidRPr="00F94175" w:rsidDel="00F94175">
          <w:rPr>
            <w:u w:val="single"/>
            <w:rPrChange w:id="93" w:author="Jennifer Morrison" w:date="2016-06-08T03:58:00Z">
              <w:rPr/>
            </w:rPrChange>
          </w:rPr>
          <w:delText xml:space="preserve"> </w:delText>
        </w:r>
      </w:del>
    </w:p>
    <w:p w:rsidR="00651293" w:rsidRDefault="00747408" w:rsidP="00B427AA">
      <w:pPr>
        <w:pStyle w:val="Body"/>
        <w:rPr>
          <w:ins w:id="94" w:author="Jennifer Morrison" w:date="2016-06-08T03:58:00Z"/>
          <w:u w:val="single"/>
        </w:rPr>
      </w:pPr>
      <w:del w:id="95" w:author="Jennifer Morrison" w:date="2016-06-08T03:57:00Z">
        <w:r w:rsidRPr="00F94175" w:rsidDel="00F94175">
          <w:rPr>
            <w:u w:val="single"/>
            <w:rPrChange w:id="96" w:author="Jennifer Morrison" w:date="2016-06-08T03:58:00Z">
              <w:rPr/>
            </w:rPrChange>
          </w:rPr>
          <w:fldChar w:fldCharType="begin"/>
        </w:r>
        <w:r w:rsidRPr="00F94175" w:rsidDel="00F94175">
          <w:rPr>
            <w:u w:val="single"/>
            <w:rPrChange w:id="97" w:author="Jennifer Morrison" w:date="2016-06-08T03:58:00Z">
              <w:rPr/>
            </w:rPrChange>
          </w:rPr>
          <w:delInstrText>HYPERLINK "https://github.com/CambriaSolutions/ADPQRFI-75001/blob/master/artifacts/Cambrias%20Client-Focused%20Agile%20Process.pdf"</w:delInstrText>
        </w:r>
        <w:r w:rsidRPr="00F94175" w:rsidDel="00F94175">
          <w:rPr>
            <w:u w:val="single"/>
            <w:rPrChange w:id="98" w:author="Jennifer Morrison" w:date="2016-06-08T03:58:00Z">
              <w:rPr/>
            </w:rPrChange>
          </w:rPr>
          <w:fldChar w:fldCharType="separate"/>
        </w:r>
        <w:r w:rsidR="00B427AA" w:rsidRPr="00F94175" w:rsidDel="00F94175">
          <w:rPr>
            <w:u w:val="single"/>
            <w:rPrChange w:id="99" w:author="Jennifer Morrison" w:date="2016-06-08T03:58:00Z">
              <w:rPr>
                <w:rStyle w:val="Hyperlink"/>
              </w:rPr>
            </w:rPrChange>
          </w:rPr>
          <w:delText>Cambria's Agile Process</w:delText>
        </w:r>
        <w:r w:rsidRPr="00F94175" w:rsidDel="00F94175">
          <w:rPr>
            <w:u w:val="single"/>
            <w:rPrChange w:id="100" w:author="Jennifer Morrison" w:date="2016-06-08T03:58:00Z">
              <w:rPr/>
            </w:rPrChange>
          </w:rPr>
          <w:fldChar w:fldCharType="end"/>
        </w:r>
      </w:del>
      <w:ins w:id="101" w:author="Jennifer Morrison" w:date="2016-06-08T03:57:00Z">
        <w:r w:rsidR="00F94175" w:rsidRPr="00F94175">
          <w:rPr>
            <w:u w:val="single"/>
            <w:rPrChange w:id="102" w:author="Jennifer Morrison" w:date="2016-06-08T03:58:00Z">
              <w:rPr>
                <w:rStyle w:val="Hyperlink"/>
              </w:rPr>
            </w:rPrChange>
          </w:rPr>
          <w:t>Cambria's Agile Process</w:t>
        </w:r>
      </w:ins>
      <w:ins w:id="103" w:author="Jennifer Morrison" w:date="2016-06-08T03:58:00Z">
        <w:r w:rsidR="00F94175">
          <w:rPr>
            <w:u w:val="single"/>
          </w:rPr>
          <w:t>:</w:t>
        </w:r>
      </w:ins>
    </w:p>
    <w:p w:rsidR="00F94175" w:rsidRPr="00F94175" w:rsidRDefault="00F94175" w:rsidP="00B427AA">
      <w:pPr>
        <w:pStyle w:val="Body"/>
        <w:rPr>
          <w:rPrChange w:id="104" w:author="Jennifer Morrison" w:date="2016-06-08T03:58:00Z">
            <w:rPr/>
          </w:rPrChange>
        </w:rPr>
      </w:pPr>
      <w:ins w:id="105" w:author="Jennifer Morrison" w:date="2016-06-08T03:58:00Z">
        <w:r w:rsidRPr="00F94175">
          <w:rPr>
            <w:rPrChange w:id="106" w:author="Jennifer Morrison" w:date="2016-06-08T03:58:00Z">
              <w:rPr>
                <w:u w:val="single"/>
              </w:rPr>
            </w:rPrChange>
          </w:rPr>
          <w:t>https://github.com/CambriaSolutions/ADPQRFI-75001/blob/master/artifacts/Cambrias%20Client-Focused%20Agile%20Process.pdf</w:t>
        </w:r>
      </w:ins>
    </w:p>
    <w:p w:rsidR="00651293" w:rsidRDefault="00651293" w:rsidP="00651293">
      <w:pPr>
        <w:pStyle w:val="Heading2"/>
      </w:pPr>
      <w:r w:rsidRPr="00651293">
        <w:t xml:space="preserve">Structure budgets and contracts to support delivery – </w:t>
      </w:r>
      <w:r w:rsidRPr="00651293">
        <w:rPr>
          <w:color w:val="FF0000"/>
        </w:rPr>
        <w:t>Not applicable</w:t>
      </w:r>
    </w:p>
    <w:p w:rsidR="004C59BB" w:rsidRDefault="0089460C" w:rsidP="0089460C">
      <w:r>
        <w:br w:type="page"/>
      </w:r>
    </w:p>
    <w:p w:rsidR="00747408" w:rsidRDefault="00651293">
      <w:pPr>
        <w:pStyle w:val="Heading2"/>
      </w:pPr>
      <w:r w:rsidRPr="00651293">
        <w:lastRenderedPageBreak/>
        <w:t>Assign one leader and hold that person accountable</w:t>
      </w:r>
    </w:p>
    <w:p w:rsidR="00747408" w:rsidRDefault="004248DB">
      <w:pPr>
        <w:pStyle w:val="Body"/>
      </w:pPr>
      <w:r>
        <w:t>We assigned one leader to be our Product Manager and Agile Coach who had the authority to lead the prototype development utilizing agile practices. He was responsible for ensuring the quality of our submission and his role included defining roles, providing guidance, prioritization assistance, and removing barriers.</w:t>
      </w:r>
    </w:p>
    <w:p w:rsidR="004C59BB" w:rsidRPr="00651293" w:rsidRDefault="008561AE" w:rsidP="004248DB">
      <w:pPr>
        <w:pStyle w:val="Body"/>
        <w:numPr>
          <w:ilvl w:val="0"/>
          <w:numId w:val="27"/>
        </w:numPr>
      </w:pPr>
      <w:r w:rsidRPr="00651293">
        <w:t>A product owner has been identified</w:t>
      </w:r>
    </w:p>
    <w:p w:rsidR="004C59BB" w:rsidRPr="00651293" w:rsidRDefault="008561AE" w:rsidP="008561AE">
      <w:pPr>
        <w:pStyle w:val="Body"/>
        <w:numPr>
          <w:ilvl w:val="0"/>
          <w:numId w:val="27"/>
        </w:numPr>
      </w:pPr>
      <w:r w:rsidRPr="00651293">
        <w:t>All stakeholders agree that the product owner has the authority to assign tasks and make decisions about features and technical implementation details</w:t>
      </w:r>
    </w:p>
    <w:p w:rsidR="004C59BB" w:rsidRPr="00651293" w:rsidRDefault="008561AE" w:rsidP="008561AE">
      <w:pPr>
        <w:pStyle w:val="Body"/>
        <w:numPr>
          <w:ilvl w:val="0"/>
          <w:numId w:val="27"/>
        </w:numPr>
      </w:pPr>
      <w:r w:rsidRPr="00651293">
        <w:t>The product owner has a product management background with technical experience to assess alternatives and weigh tradeoffs</w:t>
      </w:r>
    </w:p>
    <w:p w:rsidR="004C59BB" w:rsidRPr="00651293" w:rsidRDefault="008561AE" w:rsidP="008561AE">
      <w:pPr>
        <w:pStyle w:val="Body"/>
        <w:numPr>
          <w:ilvl w:val="0"/>
          <w:numId w:val="28"/>
        </w:numPr>
      </w:pPr>
      <w:r w:rsidRPr="00651293">
        <w:t>The product owner has a work plan that includes budget estimates and identifies funding sources</w:t>
      </w:r>
    </w:p>
    <w:p w:rsidR="004C59BB" w:rsidRPr="00651293" w:rsidRDefault="008561AE" w:rsidP="008561AE">
      <w:pPr>
        <w:pStyle w:val="Body"/>
        <w:numPr>
          <w:ilvl w:val="0"/>
          <w:numId w:val="28"/>
        </w:numPr>
      </w:pPr>
      <w:r w:rsidRPr="00651293">
        <w:t>The product owner has a strong relationship with the contracting officer</w:t>
      </w:r>
    </w:p>
    <w:p w:rsidR="00651293" w:rsidRDefault="00F94175" w:rsidP="00651293">
      <w:pPr>
        <w:pStyle w:val="Body"/>
        <w:rPr>
          <w:ins w:id="107" w:author="Jennifer Morrison" w:date="2016-06-08T03:58:00Z"/>
        </w:rPr>
      </w:pPr>
      <w:ins w:id="108" w:author="Jennifer Morrison" w:date="2016-06-08T03:58:00Z">
        <w:del w:id="109" w:author="Jennifer Morrison" w:date="2016-06-08T03:49:00Z">
          <w:r w:rsidRPr="00F94175" w:rsidDel="00A3300F">
            <w:rPr>
              <w:rPrChange w:id="110" w:author="Jennifer Morrison" w:date="2016-06-08T03:58:00Z">
                <w:rPr>
                  <w:rStyle w:val="Hyperlink"/>
                </w:rPr>
              </w:rPrChange>
            </w:rPr>
            <w:delText xml:space="preserve">See requirement (a) &lt;link to technical approach&gt; </w:delText>
          </w:r>
        </w:del>
        <w:r w:rsidRPr="00F94175">
          <w:rPr>
            <w:rPrChange w:id="111" w:author="Jennifer Morrison" w:date="2016-06-08T03:58:00Z">
              <w:rPr>
                <w:rStyle w:val="Hyperlink"/>
              </w:rPr>
            </w:rPrChange>
          </w:rPr>
          <w:t>Technical approach</w:t>
        </w:r>
      </w:ins>
      <w:ins w:id="112" w:author="Jennifer Morrison" w:date="2016-06-08T03:49:00Z">
        <w:r w:rsidR="00A3300F">
          <w:t>; see requirement (a)</w:t>
        </w:r>
      </w:ins>
      <w:ins w:id="113" w:author="Jennifer Morrison" w:date="2016-06-08T03:58:00Z">
        <w:r>
          <w:t>:</w:t>
        </w:r>
      </w:ins>
    </w:p>
    <w:p w:rsidR="00F94175" w:rsidRDefault="00F94175" w:rsidP="00651293">
      <w:pPr>
        <w:pStyle w:val="Body"/>
      </w:pPr>
      <w:ins w:id="114" w:author="Jennifer Morrison" w:date="2016-06-08T03:58:00Z">
        <w:r w:rsidRPr="00F94175">
          <w:t>https://github.com/CambriaSolutions/ADPQRFI-75001/blob/master/README.md</w:t>
        </w:r>
      </w:ins>
    </w:p>
    <w:p w:rsidR="00747408" w:rsidRDefault="00651293">
      <w:pPr>
        <w:pStyle w:val="Heading2"/>
      </w:pPr>
      <w:r w:rsidRPr="00651293">
        <w:t>Bring in Experienced teams</w:t>
      </w:r>
    </w:p>
    <w:p w:rsidR="00747408" w:rsidRDefault="004248DB">
      <w:pPr>
        <w:pStyle w:val="Body"/>
      </w:pPr>
      <w:r>
        <w:t>The team was comprised of individuals representing diverse background with a wealth of experience including a few resources working in other parts of the county and abroad. We gathered developers, visual designers, business analysts, technical architects, subject matter experts, and public policy consultants. Based on their varied expertise, we inserted them into their relevant roles.</w:t>
      </w:r>
    </w:p>
    <w:p w:rsidR="004C59BB" w:rsidRPr="00651293" w:rsidRDefault="008561AE" w:rsidP="008561AE">
      <w:pPr>
        <w:pStyle w:val="Body"/>
        <w:numPr>
          <w:ilvl w:val="0"/>
          <w:numId w:val="29"/>
        </w:numPr>
      </w:pPr>
      <w:r w:rsidRPr="00651293">
        <w:t>Member(s) of the team have experience building popular, high-traffic digital services</w:t>
      </w:r>
    </w:p>
    <w:p w:rsidR="004C59BB" w:rsidRPr="00651293" w:rsidRDefault="008561AE" w:rsidP="008561AE">
      <w:pPr>
        <w:pStyle w:val="Body"/>
        <w:numPr>
          <w:ilvl w:val="0"/>
          <w:numId w:val="29"/>
        </w:numPr>
      </w:pPr>
      <w:r w:rsidRPr="00651293">
        <w:t>Member(s) of the team have experience designing mobile and web applications</w:t>
      </w:r>
    </w:p>
    <w:p w:rsidR="004C59BB" w:rsidRPr="00651293" w:rsidRDefault="008561AE" w:rsidP="008561AE">
      <w:pPr>
        <w:pStyle w:val="Body"/>
        <w:numPr>
          <w:ilvl w:val="0"/>
          <w:numId w:val="29"/>
        </w:numPr>
      </w:pPr>
      <w:r w:rsidRPr="00651293">
        <w:t>Member(s) of the team have experience using automated testing frameworks</w:t>
      </w:r>
    </w:p>
    <w:p w:rsidR="004C59BB" w:rsidRPr="00651293" w:rsidRDefault="008561AE" w:rsidP="008561AE">
      <w:pPr>
        <w:pStyle w:val="Body"/>
        <w:numPr>
          <w:ilvl w:val="0"/>
          <w:numId w:val="29"/>
        </w:numPr>
      </w:pPr>
      <w:r w:rsidRPr="00651293">
        <w:t>Member(s) of the team have experience with modern development and operations (DevOps) techniques like continuous integration and continuous deployment</w:t>
      </w:r>
    </w:p>
    <w:p w:rsidR="004C59BB" w:rsidRPr="00651293" w:rsidRDefault="008561AE" w:rsidP="008561AE">
      <w:pPr>
        <w:pStyle w:val="Body"/>
        <w:numPr>
          <w:ilvl w:val="0"/>
          <w:numId w:val="29"/>
        </w:numPr>
      </w:pPr>
      <w:r w:rsidRPr="00651293">
        <w:t>Member(s) of the team have experience securing digital services</w:t>
      </w:r>
    </w:p>
    <w:p w:rsidR="004C59BB" w:rsidRPr="00651293" w:rsidRDefault="008561AE" w:rsidP="008561AE">
      <w:pPr>
        <w:pStyle w:val="Body"/>
        <w:numPr>
          <w:ilvl w:val="0"/>
          <w:numId w:val="30"/>
        </w:numPr>
      </w:pPr>
      <w:r w:rsidRPr="00651293">
        <w:t>A Federal contracting officer is on the internal team if a third party will be used for development work</w:t>
      </w:r>
    </w:p>
    <w:p w:rsidR="004C59BB" w:rsidRPr="00651293" w:rsidRDefault="008561AE" w:rsidP="008561AE">
      <w:pPr>
        <w:pStyle w:val="Body"/>
        <w:numPr>
          <w:ilvl w:val="0"/>
          <w:numId w:val="30"/>
        </w:numPr>
      </w:pPr>
      <w:r w:rsidRPr="00651293">
        <w:t>A Federal budget officer is on the internal team or is a partner</w:t>
      </w:r>
    </w:p>
    <w:p w:rsidR="004C59BB" w:rsidRPr="00651293" w:rsidRDefault="008561AE" w:rsidP="008561AE">
      <w:pPr>
        <w:pStyle w:val="Body"/>
        <w:numPr>
          <w:ilvl w:val="0"/>
          <w:numId w:val="30"/>
        </w:numPr>
      </w:pPr>
      <w:r w:rsidRPr="00651293">
        <w:t>The appropriate privacy, civil liberties, and/or legal advisor for the department or agency is a partner</w:t>
      </w:r>
    </w:p>
    <w:p w:rsidR="00651293" w:rsidRDefault="00747408" w:rsidP="00651293">
      <w:pPr>
        <w:pStyle w:val="Body"/>
        <w:rPr>
          <w:ins w:id="115" w:author="Jennifer Morrison" w:date="2016-06-08T03:58:00Z"/>
          <w:u w:val="single"/>
        </w:rPr>
      </w:pPr>
      <w:del w:id="116" w:author="Jennifer Morrison" w:date="2016-06-08T03:58:00Z">
        <w:r w:rsidRPr="00F94175" w:rsidDel="00F94175">
          <w:rPr>
            <w:u w:val="single"/>
            <w:rPrChange w:id="117" w:author="Jennifer Morrison" w:date="2016-06-08T03:58:00Z">
              <w:rPr/>
            </w:rPrChange>
          </w:rPr>
          <w:fldChar w:fldCharType="begin"/>
        </w:r>
        <w:r w:rsidRPr="00F94175" w:rsidDel="00F94175">
          <w:rPr>
            <w:u w:val="single"/>
            <w:rPrChange w:id="118" w:author="Jennifer Morrison" w:date="2016-06-08T03:58:00Z">
              <w:rPr/>
            </w:rPrChange>
          </w:rPr>
          <w:delInstrText>HYPERLINK "https://github.com/CambriaSolutions/ADPQRFI-75001/blob/master/artifacts/The%20Team.pdf"</w:delInstrText>
        </w:r>
        <w:r w:rsidRPr="00F94175" w:rsidDel="00F94175">
          <w:rPr>
            <w:u w:val="single"/>
            <w:rPrChange w:id="119" w:author="Jennifer Morrison" w:date="2016-06-08T03:58:00Z">
              <w:rPr/>
            </w:rPrChange>
          </w:rPr>
          <w:fldChar w:fldCharType="separate"/>
        </w:r>
        <w:r w:rsidR="00B427AA" w:rsidRPr="00F94175" w:rsidDel="00F94175">
          <w:rPr>
            <w:u w:val="single"/>
            <w:rPrChange w:id="120" w:author="Jennifer Morrison" w:date="2016-06-08T03:58:00Z">
              <w:rPr>
                <w:rStyle w:val="Hyperlink"/>
              </w:rPr>
            </w:rPrChange>
          </w:rPr>
          <w:delText>Cambria's Team</w:delText>
        </w:r>
        <w:r w:rsidRPr="00F94175" w:rsidDel="00F94175">
          <w:rPr>
            <w:u w:val="single"/>
            <w:rPrChange w:id="121" w:author="Jennifer Morrison" w:date="2016-06-08T03:58:00Z">
              <w:rPr/>
            </w:rPrChange>
          </w:rPr>
          <w:fldChar w:fldCharType="end"/>
        </w:r>
      </w:del>
      <w:ins w:id="122" w:author="Jennifer Morrison" w:date="2016-06-08T03:58:00Z">
        <w:r w:rsidR="00F94175" w:rsidRPr="00F94175">
          <w:rPr>
            <w:u w:val="single"/>
            <w:rPrChange w:id="123" w:author="Jennifer Morrison" w:date="2016-06-08T03:58:00Z">
              <w:rPr>
                <w:rStyle w:val="Hyperlink"/>
              </w:rPr>
            </w:rPrChange>
          </w:rPr>
          <w:t>Cambria's Team</w:t>
        </w:r>
        <w:r w:rsidR="00F94175">
          <w:rPr>
            <w:u w:val="single"/>
          </w:rPr>
          <w:t>:</w:t>
        </w:r>
      </w:ins>
    </w:p>
    <w:p w:rsidR="00F94175" w:rsidRPr="00F94175" w:rsidRDefault="00F94175" w:rsidP="00651293">
      <w:pPr>
        <w:pStyle w:val="Body"/>
        <w:rPr>
          <w:rPrChange w:id="124" w:author="Jennifer Morrison" w:date="2016-06-08T03:58:00Z">
            <w:rPr/>
          </w:rPrChange>
        </w:rPr>
      </w:pPr>
      <w:ins w:id="125" w:author="Jennifer Morrison" w:date="2016-06-08T03:58:00Z">
        <w:r w:rsidRPr="00F94175">
          <w:rPr>
            <w:rPrChange w:id="126" w:author="Jennifer Morrison" w:date="2016-06-08T03:58:00Z">
              <w:rPr>
                <w:u w:val="single"/>
              </w:rPr>
            </w:rPrChange>
          </w:rPr>
          <w:t>https://github.com/CambriaSolutions/ADPQRFI-75001/blob/master/artifacts/The%20Team.pdf</w:t>
        </w:r>
      </w:ins>
    </w:p>
    <w:p w:rsidR="00747408" w:rsidRDefault="00651293">
      <w:pPr>
        <w:pStyle w:val="Heading2"/>
      </w:pPr>
      <w:r w:rsidRPr="00651293">
        <w:lastRenderedPageBreak/>
        <w:t>Choose a modern technology stack</w:t>
      </w:r>
    </w:p>
    <w:p w:rsidR="00747408" w:rsidRDefault="00625B70">
      <w:pPr>
        <w:pStyle w:val="Body"/>
      </w:pPr>
      <w:r>
        <w:t>We built our solution on a foundation of mature open-source tools and technologies that facilitate collaboration between members of our cross-disciplinary team. The technology we selected also offered ease in rapid prototyping and iteration without compromising the stability of the end product.</w:t>
      </w:r>
    </w:p>
    <w:p w:rsidR="004C59BB" w:rsidRPr="00651293" w:rsidRDefault="008561AE" w:rsidP="008561AE">
      <w:pPr>
        <w:pStyle w:val="Body"/>
        <w:numPr>
          <w:ilvl w:val="0"/>
          <w:numId w:val="31"/>
        </w:numPr>
      </w:pPr>
      <w:r w:rsidRPr="00651293">
        <w:t>Choose software frameworks that are commonly used by private-sector companies creating similar services</w:t>
      </w:r>
    </w:p>
    <w:p w:rsidR="004C59BB" w:rsidRPr="00651293" w:rsidRDefault="008561AE" w:rsidP="008561AE">
      <w:pPr>
        <w:pStyle w:val="Body"/>
        <w:numPr>
          <w:ilvl w:val="0"/>
          <w:numId w:val="31"/>
        </w:numPr>
      </w:pPr>
      <w:r w:rsidRPr="00651293">
        <w:t>Whenever possible, ensure that software can be deployed on a variety of commodity hardware types</w:t>
      </w:r>
    </w:p>
    <w:p w:rsidR="004C59BB" w:rsidRPr="00651293" w:rsidRDefault="008561AE" w:rsidP="008561AE">
      <w:pPr>
        <w:pStyle w:val="Body"/>
        <w:numPr>
          <w:ilvl w:val="0"/>
          <w:numId w:val="31"/>
        </w:numPr>
      </w:pPr>
      <w:r w:rsidRPr="00651293">
        <w:t>Ensure that each project has clear, understandable instructions for setting up a local development environment, and that team members can be quickly added or removed from projects</w:t>
      </w:r>
    </w:p>
    <w:p w:rsidR="004C59BB" w:rsidRPr="00651293" w:rsidRDefault="008561AE" w:rsidP="008561AE">
      <w:pPr>
        <w:pStyle w:val="Body"/>
        <w:numPr>
          <w:ilvl w:val="0"/>
          <w:numId w:val="31"/>
        </w:numPr>
      </w:pPr>
      <w:r w:rsidRPr="00651293">
        <w:t>Consider open source software solutions at every layer of the stack</w:t>
      </w:r>
    </w:p>
    <w:p w:rsidR="00651293" w:rsidRPr="00F94175" w:rsidRDefault="00747408" w:rsidP="00651293">
      <w:pPr>
        <w:pStyle w:val="Body"/>
        <w:rPr>
          <w:ins w:id="127" w:author="Jennifer Morrison" w:date="2016-06-08T03:58:00Z"/>
          <w:u w:val="single"/>
          <w:rPrChange w:id="128" w:author="Jennifer Morrison" w:date="2016-06-08T03:58:00Z">
            <w:rPr>
              <w:ins w:id="129" w:author="Jennifer Morrison" w:date="2016-06-08T03:58:00Z"/>
            </w:rPr>
          </w:rPrChange>
        </w:rPr>
      </w:pPr>
      <w:del w:id="130" w:author="Jennifer Morrison" w:date="2016-06-08T03:58:00Z">
        <w:r w:rsidRPr="00F94175" w:rsidDel="00F94175">
          <w:rPr>
            <w:u w:val="single"/>
            <w:rPrChange w:id="131" w:author="Jennifer Morrison" w:date="2016-06-08T03:58:00Z">
              <w:rPr/>
            </w:rPrChange>
          </w:rPr>
          <w:fldChar w:fldCharType="begin"/>
        </w:r>
        <w:r w:rsidRPr="00F94175" w:rsidDel="00F94175">
          <w:rPr>
            <w:u w:val="single"/>
            <w:rPrChange w:id="132" w:author="Jennifer Morrison" w:date="2016-06-08T03:58:00Z">
              <w:rPr/>
            </w:rPrChange>
          </w:rPr>
          <w:delInstrText>HYPERLINK "https://github.com/CambriaSolutions/ADPQRFI-75001/blob/master/artifacts/Technology%20Stack.md"</w:delInstrText>
        </w:r>
        <w:r w:rsidRPr="00F94175" w:rsidDel="00F94175">
          <w:rPr>
            <w:u w:val="single"/>
            <w:rPrChange w:id="133" w:author="Jennifer Morrison" w:date="2016-06-08T03:58:00Z">
              <w:rPr/>
            </w:rPrChange>
          </w:rPr>
          <w:fldChar w:fldCharType="separate"/>
        </w:r>
        <w:r w:rsidR="00B427AA" w:rsidRPr="00F94175" w:rsidDel="00F94175">
          <w:rPr>
            <w:u w:val="single"/>
            <w:rPrChange w:id="134" w:author="Jennifer Morrison" w:date="2016-06-08T03:58:00Z">
              <w:rPr>
                <w:rStyle w:val="Hyperlink"/>
              </w:rPr>
            </w:rPrChange>
          </w:rPr>
          <w:delText>Technology Stack</w:delText>
        </w:r>
        <w:r w:rsidRPr="00F94175" w:rsidDel="00F94175">
          <w:rPr>
            <w:u w:val="single"/>
            <w:rPrChange w:id="135" w:author="Jennifer Morrison" w:date="2016-06-08T03:58:00Z">
              <w:rPr/>
            </w:rPrChange>
          </w:rPr>
          <w:fldChar w:fldCharType="end"/>
        </w:r>
      </w:del>
      <w:ins w:id="136" w:author="Jennifer Morrison" w:date="2016-06-08T03:58:00Z">
        <w:r w:rsidR="00F94175" w:rsidRPr="00F94175">
          <w:rPr>
            <w:u w:val="single"/>
            <w:rPrChange w:id="137" w:author="Jennifer Morrison" w:date="2016-06-08T03:58:00Z">
              <w:rPr>
                <w:rStyle w:val="Hyperlink"/>
              </w:rPr>
            </w:rPrChange>
          </w:rPr>
          <w:t>Technology Stack</w:t>
        </w:r>
        <w:r w:rsidR="00F94175" w:rsidRPr="00F94175">
          <w:rPr>
            <w:u w:val="single"/>
            <w:rPrChange w:id="138" w:author="Jennifer Morrison" w:date="2016-06-08T03:58:00Z">
              <w:rPr/>
            </w:rPrChange>
          </w:rPr>
          <w:t>:</w:t>
        </w:r>
      </w:ins>
    </w:p>
    <w:p w:rsidR="00F94175" w:rsidRDefault="00F94175" w:rsidP="00651293">
      <w:pPr>
        <w:pStyle w:val="Body"/>
      </w:pPr>
      <w:ins w:id="139" w:author="Jennifer Morrison" w:date="2016-06-08T03:58:00Z">
        <w:r w:rsidRPr="00F94175">
          <w:t>https://github.com/CambriaSolutions/ADPQRFI-75001/blob/master/artifacts/Technology%20Stack.md</w:t>
        </w:r>
      </w:ins>
    </w:p>
    <w:p w:rsidR="00651293" w:rsidRPr="00651293" w:rsidRDefault="00651293" w:rsidP="00651293">
      <w:pPr>
        <w:pStyle w:val="Heading2"/>
      </w:pPr>
      <w:r w:rsidRPr="00651293">
        <w:t>Deploy in a flexible hosting environment</w:t>
      </w:r>
    </w:p>
    <w:p w:rsidR="004C59BB" w:rsidRPr="00651293" w:rsidRDefault="008561AE" w:rsidP="008561AE">
      <w:pPr>
        <w:pStyle w:val="Body"/>
        <w:numPr>
          <w:ilvl w:val="0"/>
          <w:numId w:val="32"/>
        </w:numPr>
      </w:pPr>
      <w:r w:rsidRPr="00651293">
        <w:t>Resources are provisioned on demand</w:t>
      </w:r>
    </w:p>
    <w:p w:rsidR="004C59BB" w:rsidRPr="00651293" w:rsidRDefault="008561AE" w:rsidP="008561AE">
      <w:pPr>
        <w:pStyle w:val="Body"/>
        <w:numPr>
          <w:ilvl w:val="0"/>
          <w:numId w:val="32"/>
        </w:numPr>
      </w:pPr>
      <w:r w:rsidRPr="00651293">
        <w:t>Resources scale based on real-time user demand</w:t>
      </w:r>
    </w:p>
    <w:p w:rsidR="004C59BB" w:rsidRPr="00651293" w:rsidRDefault="008561AE" w:rsidP="008561AE">
      <w:pPr>
        <w:pStyle w:val="Body"/>
        <w:numPr>
          <w:ilvl w:val="0"/>
          <w:numId w:val="32"/>
        </w:numPr>
      </w:pPr>
      <w:r w:rsidRPr="00651293">
        <w:t>Resources are provisioned through an API</w:t>
      </w:r>
    </w:p>
    <w:p w:rsidR="004C59BB" w:rsidRPr="00651293" w:rsidRDefault="008561AE" w:rsidP="008561AE">
      <w:pPr>
        <w:pStyle w:val="Body"/>
        <w:numPr>
          <w:ilvl w:val="0"/>
          <w:numId w:val="32"/>
        </w:numPr>
      </w:pPr>
      <w:r w:rsidRPr="00651293">
        <w:t>Resources are available in multiple regions</w:t>
      </w:r>
    </w:p>
    <w:p w:rsidR="004C59BB" w:rsidRPr="00651293" w:rsidRDefault="008561AE" w:rsidP="008561AE">
      <w:pPr>
        <w:pStyle w:val="Body"/>
        <w:numPr>
          <w:ilvl w:val="0"/>
          <w:numId w:val="32"/>
        </w:numPr>
      </w:pPr>
      <w:r w:rsidRPr="00651293">
        <w:t>We only pay for resources we use</w:t>
      </w:r>
    </w:p>
    <w:p w:rsidR="004C59BB" w:rsidRPr="00651293" w:rsidRDefault="008561AE" w:rsidP="008561AE">
      <w:pPr>
        <w:pStyle w:val="Body"/>
        <w:numPr>
          <w:ilvl w:val="0"/>
          <w:numId w:val="32"/>
        </w:numPr>
      </w:pPr>
      <w:r w:rsidRPr="00651293">
        <w:t>Static assets are served through a content delivery network</w:t>
      </w:r>
    </w:p>
    <w:p w:rsidR="004C59BB" w:rsidRPr="00651293" w:rsidRDefault="008561AE" w:rsidP="008561AE">
      <w:pPr>
        <w:pStyle w:val="Body"/>
        <w:numPr>
          <w:ilvl w:val="0"/>
          <w:numId w:val="32"/>
        </w:numPr>
      </w:pPr>
      <w:r w:rsidRPr="00651293">
        <w:t>Application is hosted on commodity hardware</w:t>
      </w:r>
    </w:p>
    <w:p w:rsidR="00651293" w:rsidRDefault="00651293" w:rsidP="00651293">
      <w:pPr>
        <w:pStyle w:val="Body"/>
      </w:pPr>
      <w:r w:rsidRPr="00651293">
        <w:t xml:space="preserve">&lt;link to what? Development team to advise&gt; </w:t>
      </w:r>
      <w:r w:rsidR="008F078F">
        <w:t xml:space="preserve"> - </w:t>
      </w:r>
      <w:r w:rsidR="008F078F" w:rsidRPr="008F078F">
        <w:rPr>
          <w:highlight w:val="yellow"/>
        </w:rPr>
        <w:t>Dhiraj to fill this section</w:t>
      </w:r>
    </w:p>
    <w:p w:rsidR="0089460C" w:rsidRDefault="0089460C">
      <w:pPr>
        <w:rPr>
          <w:highlight w:val="yellow"/>
        </w:rPr>
      </w:pPr>
      <w:r>
        <w:rPr>
          <w:highlight w:val="yellow"/>
        </w:rPr>
        <w:br w:type="page"/>
      </w:r>
    </w:p>
    <w:p w:rsidR="00C51E3D" w:rsidRPr="00651293" w:rsidRDefault="00C51E3D" w:rsidP="00C51E3D">
      <w:pPr>
        <w:pStyle w:val="Heading2"/>
      </w:pPr>
      <w:r w:rsidRPr="00C51E3D">
        <w:lastRenderedPageBreak/>
        <w:t>Automated testing and deployments</w:t>
      </w:r>
    </w:p>
    <w:p w:rsidR="004C59BB" w:rsidRPr="00C51E3D" w:rsidRDefault="008561AE" w:rsidP="008561AE">
      <w:pPr>
        <w:pStyle w:val="Body"/>
        <w:numPr>
          <w:ilvl w:val="0"/>
          <w:numId w:val="33"/>
        </w:numPr>
      </w:pPr>
      <w:r w:rsidRPr="00C51E3D">
        <w:t>Create automated tests that verify all user-facing functionality</w:t>
      </w:r>
    </w:p>
    <w:p w:rsidR="004C59BB" w:rsidRPr="00C51E3D" w:rsidRDefault="008561AE" w:rsidP="008561AE">
      <w:pPr>
        <w:pStyle w:val="Body"/>
        <w:numPr>
          <w:ilvl w:val="0"/>
          <w:numId w:val="33"/>
        </w:numPr>
      </w:pPr>
      <w:r w:rsidRPr="00C51E3D">
        <w:t>Create unit and integration tests to verify modules and components</w:t>
      </w:r>
    </w:p>
    <w:p w:rsidR="004C59BB" w:rsidRPr="00C51E3D" w:rsidRDefault="008561AE" w:rsidP="008561AE">
      <w:pPr>
        <w:pStyle w:val="Body"/>
        <w:numPr>
          <w:ilvl w:val="0"/>
          <w:numId w:val="33"/>
        </w:numPr>
      </w:pPr>
      <w:r w:rsidRPr="00C51E3D">
        <w:t>Run tests automatically as part of the build process</w:t>
      </w:r>
    </w:p>
    <w:p w:rsidR="004C59BB" w:rsidRPr="00C51E3D" w:rsidRDefault="008561AE" w:rsidP="008561AE">
      <w:pPr>
        <w:pStyle w:val="Body"/>
        <w:numPr>
          <w:ilvl w:val="0"/>
          <w:numId w:val="33"/>
        </w:numPr>
      </w:pPr>
      <w:r w:rsidRPr="00C51E3D">
        <w:t>Perform deployments automatically with deployment scripts, continuous delivery services, or similar techniques</w:t>
      </w:r>
    </w:p>
    <w:p w:rsidR="004C59BB" w:rsidRPr="00C51E3D" w:rsidRDefault="008561AE" w:rsidP="008561AE">
      <w:pPr>
        <w:pStyle w:val="Body"/>
        <w:numPr>
          <w:ilvl w:val="0"/>
          <w:numId w:val="34"/>
        </w:numPr>
      </w:pPr>
      <w:r w:rsidRPr="00C51E3D">
        <w:t xml:space="preserve">Conduct load and performance tests at regular intervals, including before public launch – </w:t>
      </w:r>
      <w:r w:rsidRPr="00C51E3D">
        <w:rPr>
          <w:color w:val="FF0000"/>
        </w:rPr>
        <w:t>did we do this?</w:t>
      </w:r>
      <w:r w:rsidRPr="00C51E3D">
        <w:t xml:space="preserve"> </w:t>
      </w:r>
    </w:p>
    <w:p w:rsidR="00C51E3D" w:rsidRDefault="00C51E3D" w:rsidP="00C51E3D">
      <w:pPr>
        <w:pStyle w:val="Body"/>
      </w:pPr>
      <w:r w:rsidRPr="00B427AA">
        <w:rPr>
          <w:color w:val="FF0000"/>
        </w:rPr>
        <w:t>&lt;link to automated testing file</w:t>
      </w:r>
      <w:r w:rsidR="00B427AA" w:rsidRPr="00B427AA">
        <w:rPr>
          <w:color w:val="FF0000"/>
        </w:rPr>
        <w:t>? We don't have a doc for this yet</w:t>
      </w:r>
      <w:r w:rsidRPr="00C51E3D">
        <w:t xml:space="preserve">&gt; </w:t>
      </w:r>
      <w:r w:rsidR="008F078F">
        <w:t xml:space="preserve"> - </w:t>
      </w:r>
      <w:r w:rsidR="008F078F" w:rsidRPr="008F078F">
        <w:rPr>
          <w:highlight w:val="yellow"/>
        </w:rPr>
        <w:t>Dhiraj to add a sentence or two</w:t>
      </w:r>
    </w:p>
    <w:p w:rsidR="00651293" w:rsidRDefault="00C51E3D" w:rsidP="00C51E3D">
      <w:pPr>
        <w:pStyle w:val="Heading2"/>
      </w:pPr>
      <w:r w:rsidRPr="00C51E3D">
        <w:t>Manage security and privacy through reusable processes</w:t>
      </w:r>
      <w:r w:rsidR="003D3553">
        <w:t xml:space="preserve"> </w:t>
      </w:r>
      <w:r w:rsidR="003D3553" w:rsidRPr="00651293">
        <w:t xml:space="preserve">– </w:t>
      </w:r>
      <w:r w:rsidR="003D3553" w:rsidRPr="00651293">
        <w:rPr>
          <w:color w:val="FF0000"/>
        </w:rPr>
        <w:t>Not applicable</w:t>
      </w:r>
    </w:p>
    <w:p w:rsidR="00C51E3D" w:rsidRDefault="00C51E3D" w:rsidP="00C51E3D">
      <w:pPr>
        <w:pStyle w:val="Heading2"/>
      </w:pPr>
      <w:r w:rsidRPr="00C51E3D">
        <w:t>Use data to drive decisions</w:t>
      </w:r>
    </w:p>
    <w:p w:rsidR="00747408" w:rsidRDefault="00716EC8" w:rsidP="00086D8B">
      <w:pPr>
        <w:pStyle w:val="Body"/>
      </w:pPr>
      <w:r>
        <w:t>We used our team’s extensive experience in health data analysis to include metrics that would be meaningful for state administrators and emphasized real</w:t>
      </w:r>
      <w:r w:rsidR="007111C2">
        <w:t>-</w:t>
      </w:r>
      <w:r>
        <w:t>time updates in our design to ensure that our tool is useful for real world application.</w:t>
      </w:r>
    </w:p>
    <w:p w:rsidR="004C59BB" w:rsidRPr="00C51E3D" w:rsidRDefault="008561AE" w:rsidP="008561AE">
      <w:pPr>
        <w:pStyle w:val="Body"/>
        <w:numPr>
          <w:ilvl w:val="0"/>
          <w:numId w:val="36"/>
        </w:numPr>
      </w:pPr>
      <w:r w:rsidRPr="00C51E3D">
        <w:t>Monitor system-level resource utilization in real</w:t>
      </w:r>
      <w:r w:rsidR="007111C2">
        <w:t>-</w:t>
      </w:r>
      <w:r w:rsidRPr="00C51E3D">
        <w:t>time</w:t>
      </w:r>
    </w:p>
    <w:p w:rsidR="004C59BB" w:rsidRPr="00C51E3D" w:rsidRDefault="008561AE" w:rsidP="008561AE">
      <w:pPr>
        <w:pStyle w:val="Body"/>
        <w:numPr>
          <w:ilvl w:val="0"/>
          <w:numId w:val="36"/>
        </w:numPr>
      </w:pPr>
      <w:r w:rsidRPr="00C51E3D">
        <w:t>Monitor system performance in real-time (e.g. response time, latency, throughput, and error rates)</w:t>
      </w:r>
    </w:p>
    <w:p w:rsidR="004C59BB" w:rsidRPr="00C51E3D" w:rsidRDefault="008561AE" w:rsidP="008561AE">
      <w:pPr>
        <w:pStyle w:val="Body"/>
        <w:numPr>
          <w:ilvl w:val="0"/>
          <w:numId w:val="37"/>
        </w:numPr>
      </w:pPr>
      <w:r w:rsidRPr="00C51E3D">
        <w:t>Ensure monitoring can measure median, 95th percentile, and 98th percentile performance</w:t>
      </w:r>
    </w:p>
    <w:p w:rsidR="004C59BB" w:rsidRPr="00C51E3D" w:rsidRDefault="008561AE" w:rsidP="008561AE">
      <w:pPr>
        <w:pStyle w:val="Body"/>
        <w:numPr>
          <w:ilvl w:val="0"/>
          <w:numId w:val="38"/>
        </w:numPr>
      </w:pPr>
      <w:r w:rsidRPr="00C51E3D">
        <w:t>Create automated alerts based on this monitoring</w:t>
      </w:r>
    </w:p>
    <w:p w:rsidR="004C59BB" w:rsidRPr="00C51E3D" w:rsidRDefault="008561AE" w:rsidP="008561AE">
      <w:pPr>
        <w:pStyle w:val="Body"/>
        <w:numPr>
          <w:ilvl w:val="0"/>
          <w:numId w:val="39"/>
        </w:numPr>
      </w:pPr>
      <w:r w:rsidRPr="00C51E3D">
        <w:t>Track concurrent users in real-time, and monitor user behaviors in the aggregate to determine how well the service meets user needs</w:t>
      </w:r>
    </w:p>
    <w:p w:rsidR="004C59BB" w:rsidRPr="00C51E3D" w:rsidRDefault="008561AE" w:rsidP="008561AE">
      <w:pPr>
        <w:pStyle w:val="Body"/>
        <w:numPr>
          <w:ilvl w:val="0"/>
          <w:numId w:val="40"/>
        </w:numPr>
      </w:pPr>
      <w:r w:rsidRPr="00C51E3D">
        <w:t>Publish metrics internally</w:t>
      </w:r>
      <w:bookmarkStart w:id="140" w:name="_GoBack"/>
      <w:bookmarkEnd w:id="140"/>
    </w:p>
    <w:p w:rsidR="004C59BB" w:rsidRPr="00C51E3D" w:rsidRDefault="008561AE" w:rsidP="008561AE">
      <w:pPr>
        <w:pStyle w:val="Body"/>
        <w:numPr>
          <w:ilvl w:val="0"/>
          <w:numId w:val="41"/>
        </w:numPr>
      </w:pPr>
      <w:r w:rsidRPr="00C51E3D">
        <w:t>Publish metrics externally</w:t>
      </w:r>
    </w:p>
    <w:p w:rsidR="004C59BB" w:rsidRPr="00C51E3D" w:rsidRDefault="008561AE" w:rsidP="008561AE">
      <w:pPr>
        <w:pStyle w:val="Body"/>
        <w:numPr>
          <w:ilvl w:val="0"/>
          <w:numId w:val="42"/>
        </w:numPr>
      </w:pPr>
      <w:r w:rsidRPr="00C51E3D">
        <w:t>Use an experimentation tool that supports multivariate testing in production</w:t>
      </w:r>
    </w:p>
    <w:p w:rsidR="00C51E3D" w:rsidRPr="00086D8B" w:rsidRDefault="00C51E3D" w:rsidP="00086D8B">
      <w:pPr>
        <w:pStyle w:val="Body"/>
        <w:rPr>
          <w:color w:val="FF0000"/>
        </w:rPr>
      </w:pPr>
      <w:r w:rsidRPr="00086D8B">
        <w:rPr>
          <w:color w:val="FF0000"/>
        </w:rPr>
        <w:t xml:space="preserve">&lt;link to </w:t>
      </w:r>
      <w:r w:rsidR="00086D8B" w:rsidRPr="00086D8B">
        <w:rPr>
          <w:color w:val="FF0000"/>
        </w:rPr>
        <w:t>what? continuous monitoring documentation (does not yet exist)?</w:t>
      </w:r>
      <w:r w:rsidRPr="00086D8B">
        <w:rPr>
          <w:color w:val="FF0000"/>
        </w:rPr>
        <w:t xml:space="preserve">&gt; </w:t>
      </w:r>
    </w:p>
    <w:p w:rsidR="00C51E3D" w:rsidRDefault="00C51E3D">
      <w:r>
        <w:br w:type="page"/>
      </w:r>
    </w:p>
    <w:p w:rsidR="00747408" w:rsidRDefault="00C51E3D">
      <w:pPr>
        <w:pStyle w:val="Heading2"/>
      </w:pPr>
      <w:r w:rsidRPr="00C51E3D">
        <w:lastRenderedPageBreak/>
        <w:t>Default to open</w:t>
      </w:r>
    </w:p>
    <w:p w:rsidR="00747408" w:rsidRDefault="003D3553">
      <w:pPr>
        <w:pStyle w:val="Body"/>
      </w:pPr>
      <w:r>
        <w:t>In creating this prototype, we used exclusively open source technologies and the prototype itself is also openly licensed and free of charge.</w:t>
      </w:r>
    </w:p>
    <w:p w:rsidR="004C59BB" w:rsidRPr="00C51E3D" w:rsidRDefault="008561AE" w:rsidP="008561AE">
      <w:pPr>
        <w:pStyle w:val="Body"/>
        <w:numPr>
          <w:ilvl w:val="0"/>
          <w:numId w:val="43"/>
        </w:numPr>
      </w:pPr>
      <w:r w:rsidRPr="00C51E3D">
        <w:t>Offer users a mechanism to report bugs and issues, and be responsive to these reports</w:t>
      </w:r>
    </w:p>
    <w:p w:rsidR="004C59BB" w:rsidRPr="00C51E3D" w:rsidRDefault="008561AE" w:rsidP="008561AE">
      <w:pPr>
        <w:pStyle w:val="Body"/>
        <w:numPr>
          <w:ilvl w:val="0"/>
          <w:numId w:val="44"/>
        </w:numPr>
      </w:pPr>
      <w:r w:rsidRPr="00C51E3D">
        <w:t>Provide datasets to the public, in their entirety, through bulk downloads and APIs (application programming interfaces)</w:t>
      </w:r>
    </w:p>
    <w:p w:rsidR="004C59BB" w:rsidRPr="00C51E3D" w:rsidRDefault="008561AE" w:rsidP="008561AE">
      <w:pPr>
        <w:pStyle w:val="Body"/>
        <w:numPr>
          <w:ilvl w:val="0"/>
          <w:numId w:val="45"/>
        </w:numPr>
      </w:pPr>
      <w:r w:rsidRPr="00C51E3D">
        <w:t>Ensure that data from the service is explicitly in the public domain, and that rights are waived globally via an international public domain dedication, such as the “Creative Commons Zero” waiver</w:t>
      </w:r>
    </w:p>
    <w:p w:rsidR="004C59BB" w:rsidRPr="00C51E3D" w:rsidRDefault="008561AE" w:rsidP="008561AE">
      <w:pPr>
        <w:pStyle w:val="Body"/>
        <w:numPr>
          <w:ilvl w:val="0"/>
          <w:numId w:val="46"/>
        </w:numPr>
      </w:pPr>
      <w:r w:rsidRPr="00C51E3D">
        <w:t xml:space="preserve">Catalog data in the agency’s enterprise data inventory and add any public datasets to the agency’s public data listing </w:t>
      </w:r>
    </w:p>
    <w:p w:rsidR="004C59BB" w:rsidRPr="00C51E3D" w:rsidRDefault="008561AE" w:rsidP="008561AE">
      <w:pPr>
        <w:pStyle w:val="Body"/>
        <w:numPr>
          <w:ilvl w:val="0"/>
          <w:numId w:val="46"/>
        </w:numPr>
      </w:pPr>
      <w:r w:rsidRPr="00C51E3D">
        <w:t>Ensure that we maintain the rights to all data developed by third parties in a manner that is releasable and reusable at no cost to the public</w:t>
      </w:r>
    </w:p>
    <w:p w:rsidR="004C59BB" w:rsidRPr="00C51E3D" w:rsidRDefault="008561AE" w:rsidP="008561AE">
      <w:pPr>
        <w:pStyle w:val="Body"/>
        <w:numPr>
          <w:ilvl w:val="0"/>
          <w:numId w:val="46"/>
        </w:numPr>
      </w:pPr>
      <w:r w:rsidRPr="00C51E3D">
        <w:t>Ensure that we maintain contractual rights to all custom software developed by third parties in a manner that is publishable and reusable at no cost</w:t>
      </w:r>
    </w:p>
    <w:p w:rsidR="004C59BB" w:rsidRPr="00C51E3D" w:rsidRDefault="008561AE" w:rsidP="008561AE">
      <w:pPr>
        <w:pStyle w:val="Body"/>
        <w:numPr>
          <w:ilvl w:val="0"/>
          <w:numId w:val="46"/>
        </w:numPr>
      </w:pPr>
      <w:r w:rsidRPr="00C51E3D">
        <w:t>When appropriate, create an API for third parties and internal users to interact with the service directly</w:t>
      </w:r>
    </w:p>
    <w:p w:rsidR="004C59BB" w:rsidRPr="00C51E3D" w:rsidRDefault="008561AE" w:rsidP="008561AE">
      <w:pPr>
        <w:pStyle w:val="Body"/>
        <w:numPr>
          <w:ilvl w:val="0"/>
          <w:numId w:val="46"/>
        </w:numPr>
      </w:pPr>
      <w:r w:rsidRPr="00C51E3D">
        <w:t>When appropriate, publish source code of projects or components online</w:t>
      </w:r>
    </w:p>
    <w:p w:rsidR="00C51E3D" w:rsidRDefault="008561AE" w:rsidP="008561AE">
      <w:pPr>
        <w:pStyle w:val="Body"/>
        <w:numPr>
          <w:ilvl w:val="0"/>
          <w:numId w:val="46"/>
        </w:numPr>
        <w:rPr>
          <w:lang w:bidi="he-IL"/>
        </w:rPr>
      </w:pPr>
      <w:r w:rsidRPr="00C51E3D">
        <w:t>When appropriate, share your development process and progress publicly</w:t>
      </w:r>
    </w:p>
    <w:p w:rsidR="00C51E3D" w:rsidRPr="00F94175" w:rsidRDefault="00747408" w:rsidP="00C51E3D">
      <w:pPr>
        <w:pStyle w:val="Body"/>
        <w:rPr>
          <w:ins w:id="141" w:author="Jennifer Morrison" w:date="2016-06-08T03:59:00Z"/>
          <w:u w:val="single"/>
          <w:lang w:bidi="he-IL"/>
          <w:rPrChange w:id="142" w:author="Jennifer Morrison" w:date="2016-06-08T03:59:00Z">
            <w:rPr>
              <w:ins w:id="143" w:author="Jennifer Morrison" w:date="2016-06-08T03:59:00Z"/>
              <w:lang w:bidi="he-IL"/>
            </w:rPr>
          </w:rPrChange>
        </w:rPr>
      </w:pPr>
      <w:del w:id="144" w:author="Jennifer Morrison" w:date="2016-06-08T03:59:00Z">
        <w:r w:rsidRPr="00F94175" w:rsidDel="00F94175">
          <w:rPr>
            <w:u w:val="single"/>
            <w:rPrChange w:id="145" w:author="Jennifer Morrison" w:date="2016-06-08T03:59:00Z">
              <w:rPr/>
            </w:rPrChange>
          </w:rPr>
          <w:fldChar w:fldCharType="begin"/>
        </w:r>
        <w:r w:rsidRPr="00F94175" w:rsidDel="00F94175">
          <w:rPr>
            <w:u w:val="single"/>
            <w:rPrChange w:id="146" w:author="Jennifer Morrison" w:date="2016-06-08T03:59:00Z">
              <w:rPr/>
            </w:rPrChange>
          </w:rPr>
          <w:delInstrText>HYPERLINK "https://github.com/CambriaSolutions/ADPQRFI-75001/blob/master/LICENSE"</w:delInstrText>
        </w:r>
        <w:r w:rsidRPr="00F94175" w:rsidDel="00F94175">
          <w:rPr>
            <w:u w:val="single"/>
            <w:rPrChange w:id="147" w:author="Jennifer Morrison" w:date="2016-06-08T03:59:00Z">
              <w:rPr/>
            </w:rPrChange>
          </w:rPr>
          <w:fldChar w:fldCharType="separate"/>
        </w:r>
        <w:r w:rsidR="00B427AA" w:rsidRPr="00F94175" w:rsidDel="00F94175">
          <w:rPr>
            <w:u w:val="single"/>
            <w:lang w:bidi="he-IL"/>
            <w:rPrChange w:id="148" w:author="Jennifer Morrison" w:date="2016-06-08T03:59:00Z">
              <w:rPr>
                <w:rStyle w:val="Hyperlink"/>
                <w:lang w:bidi="he-IL"/>
              </w:rPr>
            </w:rPrChange>
          </w:rPr>
          <w:delText>License</w:delText>
        </w:r>
        <w:r w:rsidRPr="00F94175" w:rsidDel="00F94175">
          <w:rPr>
            <w:u w:val="single"/>
            <w:rPrChange w:id="149" w:author="Jennifer Morrison" w:date="2016-06-08T03:59:00Z">
              <w:rPr/>
            </w:rPrChange>
          </w:rPr>
          <w:fldChar w:fldCharType="end"/>
        </w:r>
      </w:del>
      <w:ins w:id="150" w:author="Jennifer Morrison" w:date="2016-06-08T03:59:00Z">
        <w:r w:rsidR="00F94175" w:rsidRPr="00F94175">
          <w:rPr>
            <w:u w:val="single"/>
            <w:lang w:bidi="he-IL"/>
            <w:rPrChange w:id="151" w:author="Jennifer Morrison" w:date="2016-06-08T03:59:00Z">
              <w:rPr>
                <w:rStyle w:val="Hyperlink"/>
                <w:lang w:bidi="he-IL"/>
              </w:rPr>
            </w:rPrChange>
          </w:rPr>
          <w:t>License</w:t>
        </w:r>
      </w:ins>
      <w:r w:rsidR="00B427AA" w:rsidRPr="00F94175">
        <w:rPr>
          <w:u w:val="single"/>
          <w:lang w:bidi="he-IL"/>
          <w:rPrChange w:id="152" w:author="Jennifer Morrison" w:date="2016-06-08T03:59:00Z">
            <w:rPr>
              <w:lang w:bidi="he-IL"/>
            </w:rPr>
          </w:rPrChange>
        </w:rPr>
        <w:t xml:space="preserve"> - open source</w:t>
      </w:r>
      <w:ins w:id="153" w:author="Jennifer Morrison" w:date="2016-06-08T03:59:00Z">
        <w:r w:rsidR="00F94175" w:rsidRPr="00F94175">
          <w:rPr>
            <w:u w:val="single"/>
            <w:lang w:bidi="he-IL"/>
            <w:rPrChange w:id="154" w:author="Jennifer Morrison" w:date="2016-06-08T03:59:00Z">
              <w:rPr>
                <w:lang w:bidi="he-IL"/>
              </w:rPr>
            </w:rPrChange>
          </w:rPr>
          <w:t>:</w:t>
        </w:r>
      </w:ins>
    </w:p>
    <w:p w:rsidR="00F94175" w:rsidRPr="00C51E3D" w:rsidRDefault="00F94175" w:rsidP="00C51E3D">
      <w:pPr>
        <w:pStyle w:val="Body"/>
      </w:pPr>
      <w:ins w:id="155" w:author="Jennifer Morrison" w:date="2016-06-08T03:59:00Z">
        <w:r w:rsidRPr="00F94175">
          <w:t>https://github.com/CambriaSolutions/ADPQRFI-75001/blob/master/LICENSE</w:t>
        </w:r>
      </w:ins>
    </w:p>
    <w:commentRangeStart w:id="156"/>
    <w:p w:rsidR="00C51E3D" w:rsidRDefault="00747408" w:rsidP="00C51E3D">
      <w:pPr>
        <w:pStyle w:val="Body"/>
        <w:rPr>
          <w:ins w:id="157" w:author="Jennifer Morrison" w:date="2016-06-08T03:59:00Z"/>
          <w:u w:val="single"/>
        </w:rPr>
      </w:pPr>
      <w:del w:id="158" w:author="Jennifer Morrison" w:date="2016-06-08T03:59:00Z">
        <w:r w:rsidRPr="00F94175" w:rsidDel="00F94175">
          <w:rPr>
            <w:u w:val="single"/>
            <w:rPrChange w:id="159" w:author="Jennifer Morrison" w:date="2016-06-08T03:59:00Z">
              <w:rPr/>
            </w:rPrChange>
          </w:rPr>
          <w:fldChar w:fldCharType="begin"/>
        </w:r>
        <w:r w:rsidR="00B427AA" w:rsidRPr="00F94175" w:rsidDel="00F94175">
          <w:rPr>
            <w:u w:val="single"/>
            <w:rPrChange w:id="160" w:author="Jennifer Morrison" w:date="2016-06-08T03:59:00Z">
              <w:rPr/>
            </w:rPrChange>
          </w:rPr>
          <w:delInstrText xml:space="preserve"> HYPERLINK "https://github.com/CambriaSolutions/ADPQRFI-75001/blob/master/SETUP.md" </w:delInstrText>
        </w:r>
        <w:r w:rsidRPr="00F94175" w:rsidDel="00F94175">
          <w:rPr>
            <w:u w:val="single"/>
            <w:rPrChange w:id="161" w:author="Jennifer Morrison" w:date="2016-06-08T03:59:00Z">
              <w:rPr/>
            </w:rPrChange>
          </w:rPr>
          <w:fldChar w:fldCharType="separate"/>
        </w:r>
        <w:r w:rsidR="00B427AA" w:rsidRPr="00F94175" w:rsidDel="00F94175">
          <w:rPr>
            <w:u w:val="single"/>
            <w:rPrChange w:id="162" w:author="Jennifer Morrison" w:date="2016-06-08T03:59:00Z">
              <w:rPr>
                <w:rStyle w:val="Hyperlink"/>
              </w:rPr>
            </w:rPrChange>
          </w:rPr>
          <w:delText>Getting Started</w:delText>
        </w:r>
        <w:r w:rsidRPr="00F94175" w:rsidDel="00F94175">
          <w:rPr>
            <w:u w:val="single"/>
            <w:rPrChange w:id="163" w:author="Jennifer Morrison" w:date="2016-06-08T03:59:00Z">
              <w:rPr/>
            </w:rPrChange>
          </w:rPr>
          <w:fldChar w:fldCharType="end"/>
        </w:r>
      </w:del>
      <w:commentRangeEnd w:id="156"/>
      <w:ins w:id="164" w:author="Jennifer Morrison" w:date="2016-06-08T03:59:00Z">
        <w:r w:rsidR="00F94175" w:rsidRPr="00F94175">
          <w:rPr>
            <w:u w:val="single"/>
            <w:rPrChange w:id="165" w:author="Jennifer Morrison" w:date="2016-06-08T03:59:00Z">
              <w:rPr>
                <w:rStyle w:val="Hyperlink"/>
              </w:rPr>
            </w:rPrChange>
          </w:rPr>
          <w:t>Getting Started</w:t>
        </w:r>
      </w:ins>
      <w:r w:rsidR="00B427AA" w:rsidRPr="00F94175">
        <w:rPr>
          <w:rStyle w:val="CommentReference"/>
          <w:u w:val="single"/>
          <w:rPrChange w:id="166" w:author="Jennifer Morrison" w:date="2016-06-08T03:59:00Z">
            <w:rPr>
              <w:rStyle w:val="CommentReference"/>
            </w:rPr>
          </w:rPrChange>
        </w:rPr>
        <w:commentReference w:id="156"/>
      </w:r>
      <w:ins w:id="167" w:author="Jennifer Morrison" w:date="2016-06-08T03:59:00Z">
        <w:r w:rsidR="00F94175">
          <w:rPr>
            <w:u w:val="single"/>
          </w:rPr>
          <w:t>:</w:t>
        </w:r>
      </w:ins>
    </w:p>
    <w:p w:rsidR="00F94175" w:rsidRPr="00F94175" w:rsidRDefault="00F94175" w:rsidP="00C51E3D">
      <w:pPr>
        <w:pStyle w:val="Body"/>
        <w:rPr>
          <w:rPrChange w:id="168" w:author="Jennifer Morrison" w:date="2016-06-08T03:59:00Z">
            <w:rPr/>
          </w:rPrChange>
        </w:rPr>
      </w:pPr>
      <w:ins w:id="169" w:author="Jennifer Morrison" w:date="2016-06-08T03:59:00Z">
        <w:r w:rsidRPr="00F94175">
          <w:rPr>
            <w:rPrChange w:id="170" w:author="Jennifer Morrison" w:date="2016-06-08T03:59:00Z">
              <w:rPr>
                <w:u w:val="single"/>
              </w:rPr>
            </w:rPrChange>
          </w:rPr>
          <w:t>https://github.com/CambriaSolutions/ADPQRFI-75001/blob/master/SETUP.md</w:t>
        </w:r>
      </w:ins>
    </w:p>
    <w:p w:rsidR="00B427AA" w:rsidRPr="00F94175" w:rsidRDefault="00747408" w:rsidP="00B427AA">
      <w:pPr>
        <w:pStyle w:val="Body"/>
        <w:rPr>
          <w:ins w:id="171" w:author="Jennifer Morrison" w:date="2016-06-08T03:59:00Z"/>
          <w:u w:val="single"/>
          <w:rPrChange w:id="172" w:author="Jennifer Morrison" w:date="2016-06-08T03:59:00Z">
            <w:rPr>
              <w:ins w:id="173" w:author="Jennifer Morrison" w:date="2016-06-08T03:59:00Z"/>
            </w:rPr>
          </w:rPrChange>
        </w:rPr>
      </w:pPr>
      <w:del w:id="174" w:author="Jennifer Morrison" w:date="2016-06-08T03:59:00Z">
        <w:r w:rsidRPr="00F94175" w:rsidDel="00F94175">
          <w:rPr>
            <w:u w:val="single"/>
            <w:rPrChange w:id="175" w:author="Jennifer Morrison" w:date="2016-06-08T03:59:00Z">
              <w:rPr/>
            </w:rPrChange>
          </w:rPr>
          <w:fldChar w:fldCharType="begin"/>
        </w:r>
        <w:r w:rsidRPr="00F94175" w:rsidDel="00F94175">
          <w:rPr>
            <w:u w:val="single"/>
            <w:rPrChange w:id="176" w:author="Jennifer Morrison" w:date="2016-06-08T03:59:00Z">
              <w:rPr/>
            </w:rPrChange>
          </w:rPr>
          <w:delInstrText>HYPERLINK "https://github.com/CambriaSolutions/ADPQRFI-75001/issues?q=is%3Aissue+is%3Aclosed"</w:delInstrText>
        </w:r>
        <w:r w:rsidRPr="00F94175" w:rsidDel="00F94175">
          <w:rPr>
            <w:u w:val="single"/>
            <w:rPrChange w:id="177" w:author="Jennifer Morrison" w:date="2016-06-08T03:59:00Z">
              <w:rPr/>
            </w:rPrChange>
          </w:rPr>
          <w:fldChar w:fldCharType="separate"/>
        </w:r>
        <w:r w:rsidR="00B427AA" w:rsidRPr="00F94175" w:rsidDel="00F94175">
          <w:rPr>
            <w:u w:val="single"/>
            <w:rPrChange w:id="178" w:author="Jennifer Morrison" w:date="2016-06-08T03:59:00Z">
              <w:rPr>
                <w:rStyle w:val="Hyperlink"/>
              </w:rPr>
            </w:rPrChange>
          </w:rPr>
          <w:delText>Fixed Issues</w:delText>
        </w:r>
        <w:r w:rsidRPr="00F94175" w:rsidDel="00F94175">
          <w:rPr>
            <w:u w:val="single"/>
            <w:rPrChange w:id="179" w:author="Jennifer Morrison" w:date="2016-06-08T03:59:00Z">
              <w:rPr/>
            </w:rPrChange>
          </w:rPr>
          <w:fldChar w:fldCharType="end"/>
        </w:r>
      </w:del>
      <w:ins w:id="180" w:author="Jennifer Morrison" w:date="2016-06-08T03:59:00Z">
        <w:r w:rsidR="00F94175" w:rsidRPr="00F94175">
          <w:rPr>
            <w:u w:val="single"/>
            <w:rPrChange w:id="181" w:author="Jennifer Morrison" w:date="2016-06-08T03:59:00Z">
              <w:rPr>
                <w:rStyle w:val="Hyperlink"/>
              </w:rPr>
            </w:rPrChange>
          </w:rPr>
          <w:t>Fixed Issues</w:t>
        </w:r>
        <w:r w:rsidR="00F94175" w:rsidRPr="00F94175">
          <w:rPr>
            <w:u w:val="single"/>
            <w:rPrChange w:id="182" w:author="Jennifer Morrison" w:date="2016-06-08T03:59:00Z">
              <w:rPr/>
            </w:rPrChange>
          </w:rPr>
          <w:t>:</w:t>
        </w:r>
      </w:ins>
    </w:p>
    <w:p w:rsidR="00F94175" w:rsidRPr="00C51E3D" w:rsidRDefault="00F94175" w:rsidP="00B427AA">
      <w:pPr>
        <w:pStyle w:val="Body"/>
      </w:pPr>
      <w:ins w:id="183" w:author="Jennifer Morrison" w:date="2016-06-08T03:59:00Z">
        <w:r w:rsidRPr="00F94175">
          <w:t>https://github.com/CambriaSolutions/ADPQRFI-75001/issues?q=is%3Aissue+is%3Aclosed</w:t>
        </w:r>
      </w:ins>
    </w:p>
    <w:p w:rsidR="00C51E3D" w:rsidRDefault="00C51E3D" w:rsidP="00C51E3D">
      <w:pPr>
        <w:pStyle w:val="Body"/>
      </w:pPr>
    </w:p>
    <w:p w:rsidR="00C51E3D" w:rsidRPr="00C51E3D" w:rsidRDefault="00C51E3D" w:rsidP="00C51E3D">
      <w:pPr>
        <w:pStyle w:val="Body"/>
      </w:pPr>
    </w:p>
    <w:sectPr w:rsidR="00C51E3D" w:rsidRPr="00C51E3D" w:rsidSect="00F94175">
      <w:headerReference w:type="even" r:id="rId12"/>
      <w:headerReference w:type="default" r:id="rId13"/>
      <w:footerReference w:type="even" r:id="rId14"/>
      <w:footerReference w:type="default" r:id="rId15"/>
      <w:pgSz w:w="12240" w:h="15840" w:code="1"/>
      <w:pgMar w:top="1440" w:right="1440" w:bottom="1080" w:left="1440" w:header="576" w:footer="576" w:gutter="0"/>
      <w:cols w:space="720"/>
      <w:docGrid w:linePitch="360"/>
      <w:sectPrChange w:id="184" w:author="Jennifer Morrison" w:date="2016-06-08T03:56:00Z">
        <w:sectPr w:rsidR="00C51E3D" w:rsidRPr="00C51E3D" w:rsidSect="00F94175">
          <w:pgMar w:bottom="1440"/>
        </w:sectPr>
      </w:sectPrChang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6" w:author="Jennifer Morrison" w:date="2016-06-08T02:06:00Z" w:initials="JM">
    <w:p w:rsidR="00B427AA" w:rsidRDefault="00B427AA">
      <w:pPr>
        <w:pStyle w:val="CommentText"/>
      </w:pPr>
      <w:r>
        <w:rPr>
          <w:rStyle w:val="CommentReference"/>
        </w:rPr>
        <w:annotationRef/>
      </w:r>
      <w:r w:rsidR="00282186">
        <w:t>note: this is not the quick start guide but rather getting started with the technology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3B3620" w15:done="0"/>
  <w15:commentEx w15:paraId="28211E72" w15:done="0"/>
  <w15:commentEx w15:paraId="1999CDEA" w15:done="0"/>
  <w15:commentEx w15:paraId="3C7D3CF6" w15:done="0"/>
  <w15:commentEx w15:paraId="2B9870A0" w15:done="0"/>
  <w15:commentEx w15:paraId="12257A00" w15:done="0"/>
  <w15:commentEx w15:paraId="42C61D9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965" w:rsidRPr="005B2C99" w:rsidRDefault="008E6965" w:rsidP="00D9521D">
      <w:pPr>
        <w:rPr>
          <w:rFonts w:cs="Times New Roman"/>
          <w:szCs w:val="24"/>
        </w:rPr>
      </w:pPr>
      <w:r>
        <w:separator/>
      </w:r>
    </w:p>
  </w:endnote>
  <w:endnote w:type="continuationSeparator" w:id="0">
    <w:p w:rsidR="008E6965" w:rsidRPr="005B2C99" w:rsidRDefault="008E6965" w:rsidP="00D9521D">
      <w:pPr>
        <w:rPr>
          <w:rFonts w:cs="Times New Roman"/>
          <w:szCs w:val="24"/>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Times New Roman"/>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F38" w:rsidRDefault="00747408" w:rsidP="00395F38">
    <w:pPr>
      <w:pStyle w:val="Footer"/>
      <w:pBdr>
        <w:top w:val="single" w:sz="12" w:space="1" w:color="auto"/>
      </w:pBdr>
      <w:rPr>
        <w:szCs w:val="20"/>
      </w:rPr>
    </w:pPr>
    <w:r>
      <w:fldChar w:fldCharType="begin"/>
    </w:r>
    <w:r w:rsidR="00D6677F">
      <w:instrText xml:space="preserve"> STYLEREF  "Heading 1"  \* MERGEFORMAT </w:instrText>
    </w:r>
    <w:r>
      <w:fldChar w:fldCharType="separate"/>
    </w:r>
    <w:r w:rsidR="0089460C">
      <w:rPr>
        <w:b/>
        <w:bCs/>
        <w:noProof/>
      </w:rPr>
      <w:t>Error! No text of specified style in document.</w:t>
    </w:r>
    <w:r>
      <w:fldChar w:fldCharType="end"/>
    </w:r>
    <w:r w:rsidR="00395F38">
      <w:rPr>
        <w:szCs w:val="20"/>
      </w:rPr>
      <w:tab/>
    </w:r>
    <w:r w:rsidRPr="00D9521D">
      <w:rPr>
        <w:b/>
        <w:szCs w:val="20"/>
      </w:rPr>
      <w:fldChar w:fldCharType="begin"/>
    </w:r>
    <w:r w:rsidR="00395F38" w:rsidRPr="00D9521D">
      <w:rPr>
        <w:b/>
        <w:szCs w:val="20"/>
      </w:rPr>
      <w:instrText xml:space="preserve"> PAGE   \* MERGEFORMAT </w:instrText>
    </w:r>
    <w:r w:rsidRPr="00D9521D">
      <w:rPr>
        <w:b/>
        <w:szCs w:val="20"/>
      </w:rPr>
      <w:fldChar w:fldCharType="separate"/>
    </w:r>
    <w:r w:rsidR="009C5293">
      <w:rPr>
        <w:b/>
        <w:noProof/>
        <w:szCs w:val="20"/>
      </w:rPr>
      <w:t>4</w:t>
    </w:r>
    <w:r w:rsidRPr="00D9521D">
      <w:rPr>
        <w:b/>
        <w:szCs w:val="20"/>
      </w:rPr>
      <w:fldChar w:fldCharType="end"/>
    </w:r>
    <w:r w:rsidR="00395F38">
      <w:rPr>
        <w:b/>
        <w:szCs w:val="20"/>
      </w:rPr>
      <w:tab/>
    </w:r>
    <w:r w:rsidR="00395F38" w:rsidRPr="006F54E5">
      <w:rPr>
        <w:szCs w:val="20"/>
      </w:rPr>
      <w:t>[RF</w:t>
    </w:r>
    <w:r w:rsidR="00395F38">
      <w:rPr>
        <w:szCs w:val="20"/>
      </w:rPr>
      <w:t>x Number</w:t>
    </w:r>
    <w:r w:rsidR="00395F38" w:rsidRPr="006F54E5">
      <w:rPr>
        <w:szCs w:val="20"/>
      </w:rPr>
      <w:t>]</w:t>
    </w:r>
  </w:p>
  <w:p w:rsidR="00395F38" w:rsidRDefault="00395F38" w:rsidP="00395F38">
    <w:pPr>
      <w:pStyle w:val="Footer"/>
      <w:pBdr>
        <w:top w:val="single" w:sz="12" w:space="1" w:color="auto"/>
      </w:pBdr>
      <w:rPr>
        <w:szCs w:val="20"/>
      </w:rPr>
    </w:pPr>
    <w:r>
      <w:rPr>
        <w:szCs w:val="20"/>
      </w:rPr>
      <w:t>[Client/Project]</w:t>
    </w:r>
    <w:r>
      <w:rPr>
        <w:szCs w:val="20"/>
      </w:rPr>
      <w:tab/>
    </w:r>
    <w:r>
      <w:rPr>
        <w:b/>
        <w:szCs w:val="20"/>
      </w:rPr>
      <w:tab/>
    </w:r>
    <w:r>
      <w:rPr>
        <w:szCs w:val="20"/>
      </w:rPr>
      <w:t>[Date]</w:t>
    </w:r>
  </w:p>
  <w:p w:rsidR="00395F38" w:rsidRPr="00D9521D" w:rsidRDefault="00395F38" w:rsidP="00395F38">
    <w:pPr>
      <w:pStyle w:val="Footer"/>
      <w:jc w:val="center"/>
      <w:rPr>
        <w:szCs w:val="20"/>
      </w:rPr>
    </w:pPr>
    <w:r>
      <w:rPr>
        <w:rFonts w:cs="Arial"/>
        <w:szCs w:val="20"/>
      </w:rPr>
      <w:t>©</w:t>
    </w:r>
    <w:r>
      <w:rPr>
        <w:szCs w:val="20"/>
      </w:rPr>
      <w:t>Copyright 201</w:t>
    </w:r>
    <w:r w:rsidR="0034757F">
      <w:rPr>
        <w:szCs w:val="20"/>
      </w:rPr>
      <w:t>3</w:t>
    </w:r>
    <w:r>
      <w:rPr>
        <w:szCs w:val="20"/>
      </w:rPr>
      <w:t>, Cambria Solutions, Inc. All rights reserved.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single" w:sz="12" w:space="0" w:color="EA4F2E"/>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302949" w:rsidTr="00652A46">
      <w:tc>
        <w:tcPr>
          <w:tcW w:w="2500" w:type="pct"/>
        </w:tcPr>
        <w:p w:rsidR="00302949" w:rsidRDefault="00302949" w:rsidP="009400D2">
          <w:pPr>
            <w:pStyle w:val="ResFooter"/>
          </w:pPr>
          <w:r w:rsidRPr="00D1648F">
            <w:rPr>
              <w:rFonts w:ascii="Verdana" w:hAnsi="Verdana"/>
              <w:sz w:val="16"/>
              <w:szCs w:val="16"/>
            </w:rPr>
            <w:t xml:space="preserve">Page | </w:t>
          </w:r>
          <w:r w:rsidR="00747408" w:rsidRPr="00D1648F">
            <w:rPr>
              <w:rFonts w:ascii="Verdana" w:hAnsi="Verdana"/>
              <w:sz w:val="16"/>
              <w:szCs w:val="16"/>
            </w:rPr>
            <w:fldChar w:fldCharType="begin"/>
          </w:r>
          <w:r w:rsidRPr="00D1648F">
            <w:rPr>
              <w:rFonts w:ascii="Verdana" w:hAnsi="Verdana"/>
              <w:sz w:val="16"/>
              <w:szCs w:val="16"/>
            </w:rPr>
            <w:instrText xml:space="preserve"> PAGE   \* MERGEFORMAT </w:instrText>
          </w:r>
          <w:r w:rsidR="00747408" w:rsidRPr="00D1648F">
            <w:rPr>
              <w:rFonts w:ascii="Verdana" w:hAnsi="Verdana"/>
              <w:sz w:val="16"/>
              <w:szCs w:val="16"/>
            </w:rPr>
            <w:fldChar w:fldCharType="separate"/>
          </w:r>
          <w:r w:rsidR="00F94175">
            <w:rPr>
              <w:rFonts w:ascii="Verdana" w:hAnsi="Verdana"/>
              <w:noProof/>
              <w:sz w:val="16"/>
              <w:szCs w:val="16"/>
            </w:rPr>
            <w:t>1</w:t>
          </w:r>
          <w:r w:rsidR="00747408" w:rsidRPr="00D1648F">
            <w:rPr>
              <w:rFonts w:ascii="Verdana" w:hAnsi="Verdana"/>
              <w:sz w:val="16"/>
              <w:szCs w:val="16"/>
            </w:rPr>
            <w:fldChar w:fldCharType="end"/>
          </w:r>
        </w:p>
      </w:tc>
      <w:tc>
        <w:tcPr>
          <w:tcW w:w="2500" w:type="pct"/>
        </w:tcPr>
        <w:p w:rsidR="00302949" w:rsidRDefault="00302949" w:rsidP="00302949">
          <w:pPr>
            <w:pStyle w:val="ResFooter"/>
            <w:jc w:val="right"/>
          </w:pPr>
          <w:r w:rsidRPr="00D1648F">
            <w:rPr>
              <w:rFonts w:ascii="Verdana" w:hAnsi="Verdana"/>
              <w:sz w:val="16"/>
              <w:szCs w:val="16"/>
            </w:rPr>
            <w:t>Great solutions require a human touch.</w:t>
          </w:r>
        </w:p>
      </w:tc>
    </w:tr>
  </w:tbl>
  <w:p w:rsidR="009400D2" w:rsidRPr="00D1648F" w:rsidRDefault="009400D2" w:rsidP="009400D2">
    <w:pPr>
      <w:pStyle w:val="ResFooter"/>
      <w:rPr>
        <w:rFonts w:ascii="Verdana" w:hAnsi="Verdana"/>
        <w:sz w:val="16"/>
        <w:szCs w:val="16"/>
      </w:rPr>
    </w:pPr>
    <w:r w:rsidRPr="00D1648F">
      <w:rPr>
        <w:rFonts w:ascii="Verdana" w:hAnsi="Verdana"/>
        <w:sz w:val="16"/>
        <w:szCs w:val="16"/>
      </w:rPr>
      <w:tab/>
    </w:r>
    <w:r w:rsidRPr="00D1648F">
      <w:rPr>
        <w:rFonts w:ascii="Verdana" w:hAnsi="Verdana"/>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965" w:rsidRPr="005B2C99" w:rsidRDefault="008E6965" w:rsidP="00D9521D">
      <w:pPr>
        <w:rPr>
          <w:rFonts w:cs="Times New Roman"/>
          <w:szCs w:val="24"/>
        </w:rPr>
      </w:pPr>
      <w:r>
        <w:separator/>
      </w:r>
    </w:p>
  </w:footnote>
  <w:footnote w:type="continuationSeparator" w:id="0">
    <w:p w:rsidR="008E6965" w:rsidRPr="005B2C99" w:rsidRDefault="008E6965" w:rsidP="00D9521D">
      <w:pPr>
        <w:rPr>
          <w:rFonts w:cs="Times New Roman"/>
          <w:szCs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F38" w:rsidRDefault="00395F38" w:rsidP="00395F38">
    <w:pPr>
      <w:pStyle w:val="Header"/>
      <w:jc w:val="right"/>
    </w:pPr>
    <w:r w:rsidRPr="00A27DCB">
      <w:rPr>
        <w:noProof/>
        <w:lang w:bidi="he-IL"/>
      </w:rPr>
      <w:drawing>
        <wp:anchor distT="0" distB="0" distL="114300" distR="114300" simplePos="0" relativeHeight="251657216" behindDoc="0" locked="1" layoutInCell="1" allowOverlap="1">
          <wp:simplePos x="0" y="0"/>
          <wp:positionH relativeFrom="margin">
            <wp:align>left</wp:align>
          </wp:positionH>
          <wp:positionV relativeFrom="paragraph">
            <wp:posOffset>-107315</wp:posOffset>
          </wp:positionV>
          <wp:extent cx="1067435" cy="414020"/>
          <wp:effectExtent l="19050" t="0" r="0" b="0"/>
          <wp:wrapThrough wrapText="bothSides">
            <wp:wrapPolygon edited="0">
              <wp:start x="-385" y="0"/>
              <wp:lineTo x="-385" y="20871"/>
              <wp:lineTo x="21587" y="20871"/>
              <wp:lineTo x="21587" y="0"/>
              <wp:lineTo x="-385" y="0"/>
            </wp:wrapPolygon>
          </wp:wrapThrough>
          <wp:docPr id="2" name="Picture 1" descr="Cambria_Logo_Transparent_Background_JP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ria_Logo_Transparent_Background_JPEG.gif"/>
                  <pic:cNvPicPr/>
                </pic:nvPicPr>
                <pic:blipFill>
                  <a:blip r:embed="rId1"/>
                  <a:srcRect b="10337"/>
                  <a:stretch>
                    <a:fillRect/>
                  </a:stretch>
                </pic:blipFill>
                <pic:spPr>
                  <a:xfrm>
                    <a:off x="0" y="0"/>
                    <a:ext cx="1067435" cy="414020"/>
                  </a:xfrm>
                  <a:prstGeom prst="rect">
                    <a:avLst/>
                  </a:prstGeom>
                </pic:spPr>
              </pic:pic>
            </a:graphicData>
          </a:graphic>
        </wp:anchor>
      </w:drawing>
    </w:r>
    <w:r>
      <w:t xml:space="preserve">Cambria Solutions, Inc. Proposal to/for </w:t>
    </w:r>
  </w:p>
  <w:p w:rsidR="00395F38" w:rsidRDefault="00395F38" w:rsidP="00395F38">
    <w:pPr>
      <w:pStyle w:val="Header"/>
      <w:pBdr>
        <w:bottom w:val="single" w:sz="12" w:space="1" w:color="auto"/>
      </w:pBdr>
      <w:jc w:val="right"/>
    </w:pPr>
    <w:r>
      <w:rPr>
        <w:rFonts w:cs="Times New Roman"/>
      </w:rPr>
      <w:t>[Client/Project]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0D2" w:rsidRPr="00986958" w:rsidRDefault="009400D2" w:rsidP="009400D2">
    <w:pPr>
      <w:pStyle w:val="Header"/>
      <w:rPr>
        <w:rFonts w:cs="Arial"/>
        <w:color w:val="999999"/>
        <w:sz w:val="20"/>
      </w:rPr>
    </w:pPr>
    <w:r>
      <w:rPr>
        <w:noProof/>
        <w:color w:val="0000FF"/>
        <w:lang w:bidi="he-IL"/>
      </w:rPr>
      <w:drawing>
        <wp:anchor distT="0" distB="0" distL="114300" distR="114300" simplePos="0" relativeHeight="251659264" behindDoc="0" locked="0" layoutInCell="1" allowOverlap="1">
          <wp:simplePos x="0" y="0"/>
          <wp:positionH relativeFrom="margin">
            <wp:align>right</wp:align>
          </wp:positionH>
          <wp:positionV relativeFrom="paragraph">
            <wp:posOffset>-60960</wp:posOffset>
          </wp:positionV>
          <wp:extent cx="1447800" cy="361950"/>
          <wp:effectExtent l="19050" t="0" r="0" b="0"/>
          <wp:wrapSquare wrapText="bothSides"/>
          <wp:docPr id="3" name="Picture 3" descr="Cambria_Logo_NoTaglin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ria_Logo_NoTagline_RGB"/>
                  <pic:cNvPicPr>
                    <a:picLocks noChangeAspect="1" noChangeArrowheads="1"/>
                  </pic:cNvPicPr>
                </pic:nvPicPr>
                <pic:blipFill>
                  <a:blip r:embed="rId1"/>
                  <a:srcRect/>
                  <a:stretch>
                    <a:fillRect/>
                  </a:stretch>
                </pic:blipFill>
                <pic:spPr bwMode="auto">
                  <a:xfrm>
                    <a:off x="0" y="0"/>
                    <a:ext cx="1447800" cy="361950"/>
                  </a:xfrm>
                  <a:prstGeom prst="rect">
                    <a:avLst/>
                  </a:prstGeom>
                  <a:noFill/>
                </pic:spPr>
              </pic:pic>
            </a:graphicData>
          </a:graphic>
        </wp:anchor>
      </w:drawing>
    </w:r>
  </w:p>
  <w:p w:rsidR="009400D2" w:rsidRPr="003948EF" w:rsidRDefault="009400D2" w:rsidP="009400D2">
    <w:pPr>
      <w:pStyle w:val="ResHeader"/>
      <w:rPr>
        <w:rFonts w:ascii="Verdana" w:hAnsi="Verdana"/>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33A6"/>
    <w:multiLevelType w:val="hybridMultilevel"/>
    <w:tmpl w:val="BE98550C"/>
    <w:lvl w:ilvl="0" w:tplc="0770C8AE">
      <w:start w:val="1"/>
      <w:numFmt w:val="bullet"/>
      <w:lvlText w:val=""/>
      <w:lvlJc w:val="left"/>
      <w:pPr>
        <w:tabs>
          <w:tab w:val="num" w:pos="720"/>
        </w:tabs>
        <w:ind w:left="720" w:hanging="360"/>
      </w:pPr>
      <w:rPr>
        <w:rFonts w:ascii="Wingdings" w:hAnsi="Wingdings" w:hint="default"/>
      </w:rPr>
    </w:lvl>
    <w:lvl w:ilvl="1" w:tplc="41CEF3BC" w:tentative="1">
      <w:start w:val="1"/>
      <w:numFmt w:val="bullet"/>
      <w:lvlText w:val=""/>
      <w:lvlJc w:val="left"/>
      <w:pPr>
        <w:tabs>
          <w:tab w:val="num" w:pos="1440"/>
        </w:tabs>
        <w:ind w:left="1440" w:hanging="360"/>
      </w:pPr>
      <w:rPr>
        <w:rFonts w:ascii="Wingdings" w:hAnsi="Wingdings" w:hint="default"/>
      </w:rPr>
    </w:lvl>
    <w:lvl w:ilvl="2" w:tplc="28F0F198" w:tentative="1">
      <w:start w:val="1"/>
      <w:numFmt w:val="bullet"/>
      <w:lvlText w:val=""/>
      <w:lvlJc w:val="left"/>
      <w:pPr>
        <w:tabs>
          <w:tab w:val="num" w:pos="2160"/>
        </w:tabs>
        <w:ind w:left="2160" w:hanging="360"/>
      </w:pPr>
      <w:rPr>
        <w:rFonts w:ascii="Wingdings" w:hAnsi="Wingdings" w:hint="default"/>
      </w:rPr>
    </w:lvl>
    <w:lvl w:ilvl="3" w:tplc="1AC67322" w:tentative="1">
      <w:start w:val="1"/>
      <w:numFmt w:val="bullet"/>
      <w:lvlText w:val=""/>
      <w:lvlJc w:val="left"/>
      <w:pPr>
        <w:tabs>
          <w:tab w:val="num" w:pos="2880"/>
        </w:tabs>
        <w:ind w:left="2880" w:hanging="360"/>
      </w:pPr>
      <w:rPr>
        <w:rFonts w:ascii="Wingdings" w:hAnsi="Wingdings" w:hint="default"/>
      </w:rPr>
    </w:lvl>
    <w:lvl w:ilvl="4" w:tplc="59600C7A" w:tentative="1">
      <w:start w:val="1"/>
      <w:numFmt w:val="bullet"/>
      <w:lvlText w:val=""/>
      <w:lvlJc w:val="left"/>
      <w:pPr>
        <w:tabs>
          <w:tab w:val="num" w:pos="3600"/>
        </w:tabs>
        <w:ind w:left="3600" w:hanging="360"/>
      </w:pPr>
      <w:rPr>
        <w:rFonts w:ascii="Wingdings" w:hAnsi="Wingdings" w:hint="default"/>
      </w:rPr>
    </w:lvl>
    <w:lvl w:ilvl="5" w:tplc="ED7AEF84" w:tentative="1">
      <w:start w:val="1"/>
      <w:numFmt w:val="bullet"/>
      <w:lvlText w:val=""/>
      <w:lvlJc w:val="left"/>
      <w:pPr>
        <w:tabs>
          <w:tab w:val="num" w:pos="4320"/>
        </w:tabs>
        <w:ind w:left="4320" w:hanging="360"/>
      </w:pPr>
      <w:rPr>
        <w:rFonts w:ascii="Wingdings" w:hAnsi="Wingdings" w:hint="default"/>
      </w:rPr>
    </w:lvl>
    <w:lvl w:ilvl="6" w:tplc="5B68353A" w:tentative="1">
      <w:start w:val="1"/>
      <w:numFmt w:val="bullet"/>
      <w:lvlText w:val=""/>
      <w:lvlJc w:val="left"/>
      <w:pPr>
        <w:tabs>
          <w:tab w:val="num" w:pos="5040"/>
        </w:tabs>
        <w:ind w:left="5040" w:hanging="360"/>
      </w:pPr>
      <w:rPr>
        <w:rFonts w:ascii="Wingdings" w:hAnsi="Wingdings" w:hint="default"/>
      </w:rPr>
    </w:lvl>
    <w:lvl w:ilvl="7" w:tplc="49244392" w:tentative="1">
      <w:start w:val="1"/>
      <w:numFmt w:val="bullet"/>
      <w:lvlText w:val=""/>
      <w:lvlJc w:val="left"/>
      <w:pPr>
        <w:tabs>
          <w:tab w:val="num" w:pos="5760"/>
        </w:tabs>
        <w:ind w:left="5760" w:hanging="360"/>
      </w:pPr>
      <w:rPr>
        <w:rFonts w:ascii="Wingdings" w:hAnsi="Wingdings" w:hint="default"/>
      </w:rPr>
    </w:lvl>
    <w:lvl w:ilvl="8" w:tplc="A704E02A" w:tentative="1">
      <w:start w:val="1"/>
      <w:numFmt w:val="bullet"/>
      <w:lvlText w:val=""/>
      <w:lvlJc w:val="left"/>
      <w:pPr>
        <w:tabs>
          <w:tab w:val="num" w:pos="6480"/>
        </w:tabs>
        <w:ind w:left="6480" w:hanging="360"/>
      </w:pPr>
      <w:rPr>
        <w:rFonts w:ascii="Wingdings" w:hAnsi="Wingdings" w:hint="default"/>
      </w:rPr>
    </w:lvl>
  </w:abstractNum>
  <w:abstractNum w:abstractNumId="1">
    <w:nsid w:val="03377542"/>
    <w:multiLevelType w:val="hybridMultilevel"/>
    <w:tmpl w:val="7D0808D4"/>
    <w:lvl w:ilvl="0" w:tplc="1B2A8D2E">
      <w:start w:val="1"/>
      <w:numFmt w:val="bullet"/>
      <w:lvlText w:val=""/>
      <w:lvlJc w:val="left"/>
      <w:pPr>
        <w:tabs>
          <w:tab w:val="num" w:pos="720"/>
        </w:tabs>
        <w:ind w:left="720" w:hanging="360"/>
      </w:pPr>
      <w:rPr>
        <w:rFonts w:ascii="Wingdings" w:hAnsi="Wingdings" w:hint="default"/>
      </w:rPr>
    </w:lvl>
    <w:lvl w:ilvl="1" w:tplc="B9C8AC48" w:tentative="1">
      <w:start w:val="1"/>
      <w:numFmt w:val="bullet"/>
      <w:lvlText w:val=""/>
      <w:lvlJc w:val="left"/>
      <w:pPr>
        <w:tabs>
          <w:tab w:val="num" w:pos="1440"/>
        </w:tabs>
        <w:ind w:left="1440" w:hanging="360"/>
      </w:pPr>
      <w:rPr>
        <w:rFonts w:ascii="Wingdings" w:hAnsi="Wingdings" w:hint="default"/>
      </w:rPr>
    </w:lvl>
    <w:lvl w:ilvl="2" w:tplc="E8D829B6" w:tentative="1">
      <w:start w:val="1"/>
      <w:numFmt w:val="bullet"/>
      <w:lvlText w:val=""/>
      <w:lvlJc w:val="left"/>
      <w:pPr>
        <w:tabs>
          <w:tab w:val="num" w:pos="2160"/>
        </w:tabs>
        <w:ind w:left="2160" w:hanging="360"/>
      </w:pPr>
      <w:rPr>
        <w:rFonts w:ascii="Wingdings" w:hAnsi="Wingdings" w:hint="default"/>
      </w:rPr>
    </w:lvl>
    <w:lvl w:ilvl="3" w:tplc="B8F2AB26" w:tentative="1">
      <w:start w:val="1"/>
      <w:numFmt w:val="bullet"/>
      <w:lvlText w:val=""/>
      <w:lvlJc w:val="left"/>
      <w:pPr>
        <w:tabs>
          <w:tab w:val="num" w:pos="2880"/>
        </w:tabs>
        <w:ind w:left="2880" w:hanging="360"/>
      </w:pPr>
      <w:rPr>
        <w:rFonts w:ascii="Wingdings" w:hAnsi="Wingdings" w:hint="default"/>
      </w:rPr>
    </w:lvl>
    <w:lvl w:ilvl="4" w:tplc="4C6EB146" w:tentative="1">
      <w:start w:val="1"/>
      <w:numFmt w:val="bullet"/>
      <w:lvlText w:val=""/>
      <w:lvlJc w:val="left"/>
      <w:pPr>
        <w:tabs>
          <w:tab w:val="num" w:pos="3600"/>
        </w:tabs>
        <w:ind w:left="3600" w:hanging="360"/>
      </w:pPr>
      <w:rPr>
        <w:rFonts w:ascii="Wingdings" w:hAnsi="Wingdings" w:hint="default"/>
      </w:rPr>
    </w:lvl>
    <w:lvl w:ilvl="5" w:tplc="4D26FBBC" w:tentative="1">
      <w:start w:val="1"/>
      <w:numFmt w:val="bullet"/>
      <w:lvlText w:val=""/>
      <w:lvlJc w:val="left"/>
      <w:pPr>
        <w:tabs>
          <w:tab w:val="num" w:pos="4320"/>
        </w:tabs>
        <w:ind w:left="4320" w:hanging="360"/>
      </w:pPr>
      <w:rPr>
        <w:rFonts w:ascii="Wingdings" w:hAnsi="Wingdings" w:hint="default"/>
      </w:rPr>
    </w:lvl>
    <w:lvl w:ilvl="6" w:tplc="EB663604" w:tentative="1">
      <w:start w:val="1"/>
      <w:numFmt w:val="bullet"/>
      <w:lvlText w:val=""/>
      <w:lvlJc w:val="left"/>
      <w:pPr>
        <w:tabs>
          <w:tab w:val="num" w:pos="5040"/>
        </w:tabs>
        <w:ind w:left="5040" w:hanging="360"/>
      </w:pPr>
      <w:rPr>
        <w:rFonts w:ascii="Wingdings" w:hAnsi="Wingdings" w:hint="default"/>
      </w:rPr>
    </w:lvl>
    <w:lvl w:ilvl="7" w:tplc="B42EB6E4" w:tentative="1">
      <w:start w:val="1"/>
      <w:numFmt w:val="bullet"/>
      <w:lvlText w:val=""/>
      <w:lvlJc w:val="left"/>
      <w:pPr>
        <w:tabs>
          <w:tab w:val="num" w:pos="5760"/>
        </w:tabs>
        <w:ind w:left="5760" w:hanging="360"/>
      </w:pPr>
      <w:rPr>
        <w:rFonts w:ascii="Wingdings" w:hAnsi="Wingdings" w:hint="default"/>
      </w:rPr>
    </w:lvl>
    <w:lvl w:ilvl="8" w:tplc="D398E882" w:tentative="1">
      <w:start w:val="1"/>
      <w:numFmt w:val="bullet"/>
      <w:lvlText w:val=""/>
      <w:lvlJc w:val="left"/>
      <w:pPr>
        <w:tabs>
          <w:tab w:val="num" w:pos="6480"/>
        </w:tabs>
        <w:ind w:left="6480" w:hanging="360"/>
      </w:pPr>
      <w:rPr>
        <w:rFonts w:ascii="Wingdings" w:hAnsi="Wingdings" w:hint="default"/>
      </w:rPr>
    </w:lvl>
  </w:abstractNum>
  <w:abstractNum w:abstractNumId="2">
    <w:nsid w:val="03E9408A"/>
    <w:multiLevelType w:val="hybridMultilevel"/>
    <w:tmpl w:val="CE4823F4"/>
    <w:lvl w:ilvl="0" w:tplc="0770C8AE">
      <w:start w:val="1"/>
      <w:numFmt w:val="bullet"/>
      <w:lvlText w:val=""/>
      <w:lvlJc w:val="left"/>
      <w:pPr>
        <w:tabs>
          <w:tab w:val="num" w:pos="720"/>
        </w:tabs>
        <w:ind w:left="720" w:hanging="360"/>
      </w:pPr>
      <w:rPr>
        <w:rFonts w:ascii="Wingdings" w:hAnsi="Wingdings" w:hint="default"/>
      </w:rPr>
    </w:lvl>
    <w:lvl w:ilvl="1" w:tplc="F42CE88E">
      <w:start w:val="1"/>
      <w:numFmt w:val="bullet"/>
      <w:lvlText w:val=""/>
      <w:lvlJc w:val="left"/>
      <w:pPr>
        <w:tabs>
          <w:tab w:val="num" w:pos="720"/>
        </w:tabs>
        <w:ind w:left="720" w:hanging="360"/>
      </w:pPr>
      <w:rPr>
        <w:rFonts w:ascii="Wingdings" w:hAnsi="Wingdings" w:hint="default"/>
      </w:rPr>
    </w:lvl>
    <w:lvl w:ilvl="2" w:tplc="17AC931A" w:tentative="1">
      <w:start w:val="1"/>
      <w:numFmt w:val="bullet"/>
      <w:lvlText w:val=""/>
      <w:lvlJc w:val="left"/>
      <w:pPr>
        <w:tabs>
          <w:tab w:val="num" w:pos="2160"/>
        </w:tabs>
        <w:ind w:left="2160" w:hanging="360"/>
      </w:pPr>
      <w:rPr>
        <w:rFonts w:ascii="Wingdings" w:hAnsi="Wingdings" w:hint="default"/>
      </w:rPr>
    </w:lvl>
    <w:lvl w:ilvl="3" w:tplc="DD06ADCA" w:tentative="1">
      <w:start w:val="1"/>
      <w:numFmt w:val="bullet"/>
      <w:lvlText w:val=""/>
      <w:lvlJc w:val="left"/>
      <w:pPr>
        <w:tabs>
          <w:tab w:val="num" w:pos="2880"/>
        </w:tabs>
        <w:ind w:left="2880" w:hanging="360"/>
      </w:pPr>
      <w:rPr>
        <w:rFonts w:ascii="Wingdings" w:hAnsi="Wingdings" w:hint="default"/>
      </w:rPr>
    </w:lvl>
    <w:lvl w:ilvl="4" w:tplc="9612AD9C" w:tentative="1">
      <w:start w:val="1"/>
      <w:numFmt w:val="bullet"/>
      <w:lvlText w:val=""/>
      <w:lvlJc w:val="left"/>
      <w:pPr>
        <w:tabs>
          <w:tab w:val="num" w:pos="3600"/>
        </w:tabs>
        <w:ind w:left="3600" w:hanging="360"/>
      </w:pPr>
      <w:rPr>
        <w:rFonts w:ascii="Wingdings" w:hAnsi="Wingdings" w:hint="default"/>
      </w:rPr>
    </w:lvl>
    <w:lvl w:ilvl="5" w:tplc="E592D99E" w:tentative="1">
      <w:start w:val="1"/>
      <w:numFmt w:val="bullet"/>
      <w:lvlText w:val=""/>
      <w:lvlJc w:val="left"/>
      <w:pPr>
        <w:tabs>
          <w:tab w:val="num" w:pos="4320"/>
        </w:tabs>
        <w:ind w:left="4320" w:hanging="360"/>
      </w:pPr>
      <w:rPr>
        <w:rFonts w:ascii="Wingdings" w:hAnsi="Wingdings" w:hint="default"/>
      </w:rPr>
    </w:lvl>
    <w:lvl w:ilvl="6" w:tplc="41466F6E" w:tentative="1">
      <w:start w:val="1"/>
      <w:numFmt w:val="bullet"/>
      <w:lvlText w:val=""/>
      <w:lvlJc w:val="left"/>
      <w:pPr>
        <w:tabs>
          <w:tab w:val="num" w:pos="5040"/>
        </w:tabs>
        <w:ind w:left="5040" w:hanging="360"/>
      </w:pPr>
      <w:rPr>
        <w:rFonts w:ascii="Wingdings" w:hAnsi="Wingdings" w:hint="default"/>
      </w:rPr>
    </w:lvl>
    <w:lvl w:ilvl="7" w:tplc="71D8E31A" w:tentative="1">
      <w:start w:val="1"/>
      <w:numFmt w:val="bullet"/>
      <w:lvlText w:val=""/>
      <w:lvlJc w:val="left"/>
      <w:pPr>
        <w:tabs>
          <w:tab w:val="num" w:pos="5760"/>
        </w:tabs>
        <w:ind w:left="5760" w:hanging="360"/>
      </w:pPr>
      <w:rPr>
        <w:rFonts w:ascii="Wingdings" w:hAnsi="Wingdings" w:hint="default"/>
      </w:rPr>
    </w:lvl>
    <w:lvl w:ilvl="8" w:tplc="DFA2CB22" w:tentative="1">
      <w:start w:val="1"/>
      <w:numFmt w:val="bullet"/>
      <w:lvlText w:val=""/>
      <w:lvlJc w:val="left"/>
      <w:pPr>
        <w:tabs>
          <w:tab w:val="num" w:pos="6480"/>
        </w:tabs>
        <w:ind w:left="6480" w:hanging="360"/>
      </w:pPr>
      <w:rPr>
        <w:rFonts w:ascii="Wingdings" w:hAnsi="Wingdings" w:hint="default"/>
      </w:rPr>
    </w:lvl>
  </w:abstractNum>
  <w:abstractNum w:abstractNumId="3">
    <w:nsid w:val="09D60D5B"/>
    <w:multiLevelType w:val="hybridMultilevel"/>
    <w:tmpl w:val="3AE6D3FA"/>
    <w:lvl w:ilvl="0" w:tplc="AB1E276E">
      <w:start w:val="1"/>
      <w:numFmt w:val="bullet"/>
      <w:lvlText w:val=""/>
      <w:lvlJc w:val="left"/>
      <w:pPr>
        <w:tabs>
          <w:tab w:val="num" w:pos="720"/>
        </w:tabs>
        <w:ind w:left="720" w:hanging="360"/>
      </w:pPr>
      <w:rPr>
        <w:rFonts w:ascii="Wingdings" w:hAnsi="Wingdings" w:hint="default"/>
      </w:rPr>
    </w:lvl>
    <w:lvl w:ilvl="1" w:tplc="F2543B5E" w:tentative="1">
      <w:start w:val="1"/>
      <w:numFmt w:val="bullet"/>
      <w:lvlText w:val=""/>
      <w:lvlJc w:val="left"/>
      <w:pPr>
        <w:tabs>
          <w:tab w:val="num" w:pos="1440"/>
        </w:tabs>
        <w:ind w:left="1440" w:hanging="360"/>
      </w:pPr>
      <w:rPr>
        <w:rFonts w:ascii="Wingdings" w:hAnsi="Wingdings" w:hint="default"/>
      </w:rPr>
    </w:lvl>
    <w:lvl w:ilvl="2" w:tplc="E8AE15EE" w:tentative="1">
      <w:start w:val="1"/>
      <w:numFmt w:val="bullet"/>
      <w:lvlText w:val=""/>
      <w:lvlJc w:val="left"/>
      <w:pPr>
        <w:tabs>
          <w:tab w:val="num" w:pos="2160"/>
        </w:tabs>
        <w:ind w:left="2160" w:hanging="360"/>
      </w:pPr>
      <w:rPr>
        <w:rFonts w:ascii="Wingdings" w:hAnsi="Wingdings" w:hint="default"/>
      </w:rPr>
    </w:lvl>
    <w:lvl w:ilvl="3" w:tplc="B88C542C" w:tentative="1">
      <w:start w:val="1"/>
      <w:numFmt w:val="bullet"/>
      <w:lvlText w:val=""/>
      <w:lvlJc w:val="left"/>
      <w:pPr>
        <w:tabs>
          <w:tab w:val="num" w:pos="2880"/>
        </w:tabs>
        <w:ind w:left="2880" w:hanging="360"/>
      </w:pPr>
      <w:rPr>
        <w:rFonts w:ascii="Wingdings" w:hAnsi="Wingdings" w:hint="default"/>
      </w:rPr>
    </w:lvl>
    <w:lvl w:ilvl="4" w:tplc="9482C8B0" w:tentative="1">
      <w:start w:val="1"/>
      <w:numFmt w:val="bullet"/>
      <w:lvlText w:val=""/>
      <w:lvlJc w:val="left"/>
      <w:pPr>
        <w:tabs>
          <w:tab w:val="num" w:pos="3600"/>
        </w:tabs>
        <w:ind w:left="3600" w:hanging="360"/>
      </w:pPr>
      <w:rPr>
        <w:rFonts w:ascii="Wingdings" w:hAnsi="Wingdings" w:hint="default"/>
      </w:rPr>
    </w:lvl>
    <w:lvl w:ilvl="5" w:tplc="B6E4EA42" w:tentative="1">
      <w:start w:val="1"/>
      <w:numFmt w:val="bullet"/>
      <w:lvlText w:val=""/>
      <w:lvlJc w:val="left"/>
      <w:pPr>
        <w:tabs>
          <w:tab w:val="num" w:pos="4320"/>
        </w:tabs>
        <w:ind w:left="4320" w:hanging="360"/>
      </w:pPr>
      <w:rPr>
        <w:rFonts w:ascii="Wingdings" w:hAnsi="Wingdings" w:hint="default"/>
      </w:rPr>
    </w:lvl>
    <w:lvl w:ilvl="6" w:tplc="A462E8C6" w:tentative="1">
      <w:start w:val="1"/>
      <w:numFmt w:val="bullet"/>
      <w:lvlText w:val=""/>
      <w:lvlJc w:val="left"/>
      <w:pPr>
        <w:tabs>
          <w:tab w:val="num" w:pos="5040"/>
        </w:tabs>
        <w:ind w:left="5040" w:hanging="360"/>
      </w:pPr>
      <w:rPr>
        <w:rFonts w:ascii="Wingdings" w:hAnsi="Wingdings" w:hint="default"/>
      </w:rPr>
    </w:lvl>
    <w:lvl w:ilvl="7" w:tplc="974A6F4C" w:tentative="1">
      <w:start w:val="1"/>
      <w:numFmt w:val="bullet"/>
      <w:lvlText w:val=""/>
      <w:lvlJc w:val="left"/>
      <w:pPr>
        <w:tabs>
          <w:tab w:val="num" w:pos="5760"/>
        </w:tabs>
        <w:ind w:left="5760" w:hanging="360"/>
      </w:pPr>
      <w:rPr>
        <w:rFonts w:ascii="Wingdings" w:hAnsi="Wingdings" w:hint="default"/>
      </w:rPr>
    </w:lvl>
    <w:lvl w:ilvl="8" w:tplc="2D16F086" w:tentative="1">
      <w:start w:val="1"/>
      <w:numFmt w:val="bullet"/>
      <w:lvlText w:val=""/>
      <w:lvlJc w:val="left"/>
      <w:pPr>
        <w:tabs>
          <w:tab w:val="num" w:pos="6480"/>
        </w:tabs>
        <w:ind w:left="6480" w:hanging="360"/>
      </w:pPr>
      <w:rPr>
        <w:rFonts w:ascii="Wingdings" w:hAnsi="Wingdings" w:hint="default"/>
      </w:rPr>
    </w:lvl>
  </w:abstractNum>
  <w:abstractNum w:abstractNumId="4">
    <w:nsid w:val="0BF860F6"/>
    <w:multiLevelType w:val="multilevel"/>
    <w:tmpl w:val="78361D48"/>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0CE60388"/>
    <w:multiLevelType w:val="hybridMultilevel"/>
    <w:tmpl w:val="59C4156A"/>
    <w:lvl w:ilvl="0" w:tplc="0770C8AE">
      <w:start w:val="1"/>
      <w:numFmt w:val="bullet"/>
      <w:lvlText w:val=""/>
      <w:lvlJc w:val="left"/>
      <w:pPr>
        <w:tabs>
          <w:tab w:val="num" w:pos="720"/>
        </w:tabs>
        <w:ind w:left="720" w:hanging="360"/>
      </w:pPr>
      <w:rPr>
        <w:rFonts w:ascii="Wingdings" w:hAnsi="Wingdings" w:hint="default"/>
      </w:rPr>
    </w:lvl>
    <w:lvl w:ilvl="1" w:tplc="6124050E" w:tentative="1">
      <w:start w:val="1"/>
      <w:numFmt w:val="bullet"/>
      <w:lvlText w:val=""/>
      <w:lvlJc w:val="left"/>
      <w:pPr>
        <w:tabs>
          <w:tab w:val="num" w:pos="1440"/>
        </w:tabs>
        <w:ind w:left="1440" w:hanging="360"/>
      </w:pPr>
      <w:rPr>
        <w:rFonts w:ascii="Wingdings" w:hAnsi="Wingdings" w:hint="default"/>
      </w:rPr>
    </w:lvl>
    <w:lvl w:ilvl="2" w:tplc="266EC1AC" w:tentative="1">
      <w:start w:val="1"/>
      <w:numFmt w:val="bullet"/>
      <w:lvlText w:val=""/>
      <w:lvlJc w:val="left"/>
      <w:pPr>
        <w:tabs>
          <w:tab w:val="num" w:pos="2160"/>
        </w:tabs>
        <w:ind w:left="2160" w:hanging="360"/>
      </w:pPr>
      <w:rPr>
        <w:rFonts w:ascii="Wingdings" w:hAnsi="Wingdings" w:hint="default"/>
      </w:rPr>
    </w:lvl>
    <w:lvl w:ilvl="3" w:tplc="750002DE" w:tentative="1">
      <w:start w:val="1"/>
      <w:numFmt w:val="bullet"/>
      <w:lvlText w:val=""/>
      <w:lvlJc w:val="left"/>
      <w:pPr>
        <w:tabs>
          <w:tab w:val="num" w:pos="2880"/>
        </w:tabs>
        <w:ind w:left="2880" w:hanging="360"/>
      </w:pPr>
      <w:rPr>
        <w:rFonts w:ascii="Wingdings" w:hAnsi="Wingdings" w:hint="default"/>
      </w:rPr>
    </w:lvl>
    <w:lvl w:ilvl="4" w:tplc="5DF6317C" w:tentative="1">
      <w:start w:val="1"/>
      <w:numFmt w:val="bullet"/>
      <w:lvlText w:val=""/>
      <w:lvlJc w:val="left"/>
      <w:pPr>
        <w:tabs>
          <w:tab w:val="num" w:pos="3600"/>
        </w:tabs>
        <w:ind w:left="3600" w:hanging="360"/>
      </w:pPr>
      <w:rPr>
        <w:rFonts w:ascii="Wingdings" w:hAnsi="Wingdings" w:hint="default"/>
      </w:rPr>
    </w:lvl>
    <w:lvl w:ilvl="5" w:tplc="B1140416" w:tentative="1">
      <w:start w:val="1"/>
      <w:numFmt w:val="bullet"/>
      <w:lvlText w:val=""/>
      <w:lvlJc w:val="left"/>
      <w:pPr>
        <w:tabs>
          <w:tab w:val="num" w:pos="4320"/>
        </w:tabs>
        <w:ind w:left="4320" w:hanging="360"/>
      </w:pPr>
      <w:rPr>
        <w:rFonts w:ascii="Wingdings" w:hAnsi="Wingdings" w:hint="default"/>
      </w:rPr>
    </w:lvl>
    <w:lvl w:ilvl="6" w:tplc="116CA638" w:tentative="1">
      <w:start w:val="1"/>
      <w:numFmt w:val="bullet"/>
      <w:lvlText w:val=""/>
      <w:lvlJc w:val="left"/>
      <w:pPr>
        <w:tabs>
          <w:tab w:val="num" w:pos="5040"/>
        </w:tabs>
        <w:ind w:left="5040" w:hanging="360"/>
      </w:pPr>
      <w:rPr>
        <w:rFonts w:ascii="Wingdings" w:hAnsi="Wingdings" w:hint="default"/>
      </w:rPr>
    </w:lvl>
    <w:lvl w:ilvl="7" w:tplc="22AA556A" w:tentative="1">
      <w:start w:val="1"/>
      <w:numFmt w:val="bullet"/>
      <w:lvlText w:val=""/>
      <w:lvlJc w:val="left"/>
      <w:pPr>
        <w:tabs>
          <w:tab w:val="num" w:pos="5760"/>
        </w:tabs>
        <w:ind w:left="5760" w:hanging="360"/>
      </w:pPr>
      <w:rPr>
        <w:rFonts w:ascii="Wingdings" w:hAnsi="Wingdings" w:hint="default"/>
      </w:rPr>
    </w:lvl>
    <w:lvl w:ilvl="8" w:tplc="4176A9EA" w:tentative="1">
      <w:start w:val="1"/>
      <w:numFmt w:val="bullet"/>
      <w:lvlText w:val=""/>
      <w:lvlJc w:val="left"/>
      <w:pPr>
        <w:tabs>
          <w:tab w:val="num" w:pos="6480"/>
        </w:tabs>
        <w:ind w:left="6480" w:hanging="360"/>
      </w:pPr>
      <w:rPr>
        <w:rFonts w:ascii="Wingdings" w:hAnsi="Wingdings" w:hint="default"/>
      </w:rPr>
    </w:lvl>
  </w:abstractNum>
  <w:abstractNum w:abstractNumId="6">
    <w:nsid w:val="0E562D63"/>
    <w:multiLevelType w:val="hybridMultilevel"/>
    <w:tmpl w:val="ED2C7238"/>
    <w:lvl w:ilvl="0" w:tplc="2AEA9C12">
      <w:start w:val="1"/>
      <w:numFmt w:val="bullet"/>
      <w:lvlText w:val=""/>
      <w:lvlJc w:val="left"/>
      <w:pPr>
        <w:tabs>
          <w:tab w:val="num" w:pos="720"/>
        </w:tabs>
        <w:ind w:left="720" w:hanging="360"/>
      </w:pPr>
      <w:rPr>
        <w:rFonts w:ascii="Wingdings" w:hAnsi="Wingdings" w:hint="default"/>
      </w:rPr>
    </w:lvl>
    <w:lvl w:ilvl="1" w:tplc="C5609570" w:tentative="1">
      <w:start w:val="1"/>
      <w:numFmt w:val="bullet"/>
      <w:lvlText w:val=""/>
      <w:lvlJc w:val="left"/>
      <w:pPr>
        <w:tabs>
          <w:tab w:val="num" w:pos="1440"/>
        </w:tabs>
        <w:ind w:left="1440" w:hanging="360"/>
      </w:pPr>
      <w:rPr>
        <w:rFonts w:ascii="Wingdings" w:hAnsi="Wingdings" w:hint="default"/>
      </w:rPr>
    </w:lvl>
    <w:lvl w:ilvl="2" w:tplc="8E000144" w:tentative="1">
      <w:start w:val="1"/>
      <w:numFmt w:val="bullet"/>
      <w:lvlText w:val=""/>
      <w:lvlJc w:val="left"/>
      <w:pPr>
        <w:tabs>
          <w:tab w:val="num" w:pos="2160"/>
        </w:tabs>
        <w:ind w:left="2160" w:hanging="360"/>
      </w:pPr>
      <w:rPr>
        <w:rFonts w:ascii="Wingdings" w:hAnsi="Wingdings" w:hint="default"/>
      </w:rPr>
    </w:lvl>
    <w:lvl w:ilvl="3" w:tplc="EE108FA6" w:tentative="1">
      <w:start w:val="1"/>
      <w:numFmt w:val="bullet"/>
      <w:lvlText w:val=""/>
      <w:lvlJc w:val="left"/>
      <w:pPr>
        <w:tabs>
          <w:tab w:val="num" w:pos="2880"/>
        </w:tabs>
        <w:ind w:left="2880" w:hanging="360"/>
      </w:pPr>
      <w:rPr>
        <w:rFonts w:ascii="Wingdings" w:hAnsi="Wingdings" w:hint="default"/>
      </w:rPr>
    </w:lvl>
    <w:lvl w:ilvl="4" w:tplc="72F0F66E" w:tentative="1">
      <w:start w:val="1"/>
      <w:numFmt w:val="bullet"/>
      <w:lvlText w:val=""/>
      <w:lvlJc w:val="left"/>
      <w:pPr>
        <w:tabs>
          <w:tab w:val="num" w:pos="3600"/>
        </w:tabs>
        <w:ind w:left="3600" w:hanging="360"/>
      </w:pPr>
      <w:rPr>
        <w:rFonts w:ascii="Wingdings" w:hAnsi="Wingdings" w:hint="default"/>
      </w:rPr>
    </w:lvl>
    <w:lvl w:ilvl="5" w:tplc="949CAE04" w:tentative="1">
      <w:start w:val="1"/>
      <w:numFmt w:val="bullet"/>
      <w:lvlText w:val=""/>
      <w:lvlJc w:val="left"/>
      <w:pPr>
        <w:tabs>
          <w:tab w:val="num" w:pos="4320"/>
        </w:tabs>
        <w:ind w:left="4320" w:hanging="360"/>
      </w:pPr>
      <w:rPr>
        <w:rFonts w:ascii="Wingdings" w:hAnsi="Wingdings" w:hint="default"/>
      </w:rPr>
    </w:lvl>
    <w:lvl w:ilvl="6" w:tplc="65C00A5A" w:tentative="1">
      <w:start w:val="1"/>
      <w:numFmt w:val="bullet"/>
      <w:lvlText w:val=""/>
      <w:lvlJc w:val="left"/>
      <w:pPr>
        <w:tabs>
          <w:tab w:val="num" w:pos="5040"/>
        </w:tabs>
        <w:ind w:left="5040" w:hanging="360"/>
      </w:pPr>
      <w:rPr>
        <w:rFonts w:ascii="Wingdings" w:hAnsi="Wingdings" w:hint="default"/>
      </w:rPr>
    </w:lvl>
    <w:lvl w:ilvl="7" w:tplc="6476630C" w:tentative="1">
      <w:start w:val="1"/>
      <w:numFmt w:val="bullet"/>
      <w:lvlText w:val=""/>
      <w:lvlJc w:val="left"/>
      <w:pPr>
        <w:tabs>
          <w:tab w:val="num" w:pos="5760"/>
        </w:tabs>
        <w:ind w:left="5760" w:hanging="360"/>
      </w:pPr>
      <w:rPr>
        <w:rFonts w:ascii="Wingdings" w:hAnsi="Wingdings" w:hint="default"/>
      </w:rPr>
    </w:lvl>
    <w:lvl w:ilvl="8" w:tplc="2CE842B2" w:tentative="1">
      <w:start w:val="1"/>
      <w:numFmt w:val="bullet"/>
      <w:lvlText w:val=""/>
      <w:lvlJc w:val="left"/>
      <w:pPr>
        <w:tabs>
          <w:tab w:val="num" w:pos="6480"/>
        </w:tabs>
        <w:ind w:left="6480" w:hanging="360"/>
      </w:pPr>
      <w:rPr>
        <w:rFonts w:ascii="Wingdings" w:hAnsi="Wingdings" w:hint="default"/>
      </w:rPr>
    </w:lvl>
  </w:abstractNum>
  <w:abstractNum w:abstractNumId="7">
    <w:nsid w:val="0F224480"/>
    <w:multiLevelType w:val="hybridMultilevel"/>
    <w:tmpl w:val="4648A800"/>
    <w:lvl w:ilvl="0" w:tplc="7C50793C">
      <w:start w:val="1"/>
      <w:numFmt w:val="bullet"/>
      <w:lvlText w:val=""/>
      <w:lvlJc w:val="left"/>
      <w:pPr>
        <w:tabs>
          <w:tab w:val="num" w:pos="720"/>
        </w:tabs>
        <w:ind w:left="720" w:hanging="360"/>
      </w:pPr>
      <w:rPr>
        <w:rFonts w:ascii="Wingdings" w:hAnsi="Wingdings" w:hint="default"/>
      </w:rPr>
    </w:lvl>
    <w:lvl w:ilvl="1" w:tplc="5F0A948A" w:tentative="1">
      <w:start w:val="1"/>
      <w:numFmt w:val="bullet"/>
      <w:lvlText w:val=""/>
      <w:lvlJc w:val="left"/>
      <w:pPr>
        <w:tabs>
          <w:tab w:val="num" w:pos="1440"/>
        </w:tabs>
        <w:ind w:left="1440" w:hanging="360"/>
      </w:pPr>
      <w:rPr>
        <w:rFonts w:ascii="Wingdings" w:hAnsi="Wingdings" w:hint="default"/>
      </w:rPr>
    </w:lvl>
    <w:lvl w:ilvl="2" w:tplc="DA1AA938" w:tentative="1">
      <w:start w:val="1"/>
      <w:numFmt w:val="bullet"/>
      <w:lvlText w:val=""/>
      <w:lvlJc w:val="left"/>
      <w:pPr>
        <w:tabs>
          <w:tab w:val="num" w:pos="2160"/>
        </w:tabs>
        <w:ind w:left="2160" w:hanging="360"/>
      </w:pPr>
      <w:rPr>
        <w:rFonts w:ascii="Wingdings" w:hAnsi="Wingdings" w:hint="default"/>
      </w:rPr>
    </w:lvl>
    <w:lvl w:ilvl="3" w:tplc="743EE09C" w:tentative="1">
      <w:start w:val="1"/>
      <w:numFmt w:val="bullet"/>
      <w:lvlText w:val=""/>
      <w:lvlJc w:val="left"/>
      <w:pPr>
        <w:tabs>
          <w:tab w:val="num" w:pos="2880"/>
        </w:tabs>
        <w:ind w:left="2880" w:hanging="360"/>
      </w:pPr>
      <w:rPr>
        <w:rFonts w:ascii="Wingdings" w:hAnsi="Wingdings" w:hint="default"/>
      </w:rPr>
    </w:lvl>
    <w:lvl w:ilvl="4" w:tplc="4DBA3BEA" w:tentative="1">
      <w:start w:val="1"/>
      <w:numFmt w:val="bullet"/>
      <w:lvlText w:val=""/>
      <w:lvlJc w:val="left"/>
      <w:pPr>
        <w:tabs>
          <w:tab w:val="num" w:pos="3600"/>
        </w:tabs>
        <w:ind w:left="3600" w:hanging="360"/>
      </w:pPr>
      <w:rPr>
        <w:rFonts w:ascii="Wingdings" w:hAnsi="Wingdings" w:hint="default"/>
      </w:rPr>
    </w:lvl>
    <w:lvl w:ilvl="5" w:tplc="DDCEBC5E" w:tentative="1">
      <w:start w:val="1"/>
      <w:numFmt w:val="bullet"/>
      <w:lvlText w:val=""/>
      <w:lvlJc w:val="left"/>
      <w:pPr>
        <w:tabs>
          <w:tab w:val="num" w:pos="4320"/>
        </w:tabs>
        <w:ind w:left="4320" w:hanging="360"/>
      </w:pPr>
      <w:rPr>
        <w:rFonts w:ascii="Wingdings" w:hAnsi="Wingdings" w:hint="default"/>
      </w:rPr>
    </w:lvl>
    <w:lvl w:ilvl="6" w:tplc="EB34B792" w:tentative="1">
      <w:start w:val="1"/>
      <w:numFmt w:val="bullet"/>
      <w:lvlText w:val=""/>
      <w:lvlJc w:val="left"/>
      <w:pPr>
        <w:tabs>
          <w:tab w:val="num" w:pos="5040"/>
        </w:tabs>
        <w:ind w:left="5040" w:hanging="360"/>
      </w:pPr>
      <w:rPr>
        <w:rFonts w:ascii="Wingdings" w:hAnsi="Wingdings" w:hint="default"/>
      </w:rPr>
    </w:lvl>
    <w:lvl w:ilvl="7" w:tplc="E0BAC738" w:tentative="1">
      <w:start w:val="1"/>
      <w:numFmt w:val="bullet"/>
      <w:lvlText w:val=""/>
      <w:lvlJc w:val="left"/>
      <w:pPr>
        <w:tabs>
          <w:tab w:val="num" w:pos="5760"/>
        </w:tabs>
        <w:ind w:left="5760" w:hanging="360"/>
      </w:pPr>
      <w:rPr>
        <w:rFonts w:ascii="Wingdings" w:hAnsi="Wingdings" w:hint="default"/>
      </w:rPr>
    </w:lvl>
    <w:lvl w:ilvl="8" w:tplc="57DC270A" w:tentative="1">
      <w:start w:val="1"/>
      <w:numFmt w:val="bullet"/>
      <w:lvlText w:val=""/>
      <w:lvlJc w:val="left"/>
      <w:pPr>
        <w:tabs>
          <w:tab w:val="num" w:pos="6480"/>
        </w:tabs>
        <w:ind w:left="6480" w:hanging="360"/>
      </w:pPr>
      <w:rPr>
        <w:rFonts w:ascii="Wingdings" w:hAnsi="Wingdings" w:hint="default"/>
      </w:rPr>
    </w:lvl>
  </w:abstractNum>
  <w:abstractNum w:abstractNumId="8">
    <w:nsid w:val="154C33E7"/>
    <w:multiLevelType w:val="hybridMultilevel"/>
    <w:tmpl w:val="CCC41210"/>
    <w:lvl w:ilvl="0" w:tplc="1C287C38">
      <w:start w:val="1"/>
      <w:numFmt w:val="bullet"/>
      <w:pStyle w:val="Bull1"/>
      <w:lvlText w:val=""/>
      <w:lvlJc w:val="left"/>
      <w:pPr>
        <w:ind w:left="720" w:hanging="360"/>
      </w:pPr>
      <w:rPr>
        <w:rFonts w:ascii="Wingdings 3" w:hAnsi="Wingdings 3"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223B6"/>
    <w:multiLevelType w:val="hybridMultilevel"/>
    <w:tmpl w:val="DBBA17B4"/>
    <w:lvl w:ilvl="0" w:tplc="C07E521A">
      <w:start w:val="1"/>
      <w:numFmt w:val="bullet"/>
      <w:pStyle w:val="TableBull3"/>
      <w:lvlText w:val="&gt;"/>
      <w:lvlJc w:val="left"/>
      <w:pPr>
        <w:ind w:left="1800" w:hanging="360"/>
      </w:pPr>
      <w:rPr>
        <w:rFonts w:ascii="Vladimir Script" w:hAnsi="Vladimir Script"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7030F9E"/>
    <w:multiLevelType w:val="hybridMultilevel"/>
    <w:tmpl w:val="C28E396E"/>
    <w:lvl w:ilvl="0" w:tplc="C4AC7DCA">
      <w:start w:val="1"/>
      <w:numFmt w:val="bullet"/>
      <w:lvlText w:val=""/>
      <w:lvlJc w:val="left"/>
      <w:pPr>
        <w:tabs>
          <w:tab w:val="num" w:pos="720"/>
        </w:tabs>
        <w:ind w:left="720" w:hanging="360"/>
      </w:pPr>
      <w:rPr>
        <w:rFonts w:ascii="Wingdings" w:hAnsi="Wingdings" w:hint="default"/>
      </w:rPr>
    </w:lvl>
    <w:lvl w:ilvl="1" w:tplc="4DFC1578" w:tentative="1">
      <w:start w:val="1"/>
      <w:numFmt w:val="bullet"/>
      <w:lvlText w:val=""/>
      <w:lvlJc w:val="left"/>
      <w:pPr>
        <w:tabs>
          <w:tab w:val="num" w:pos="1440"/>
        </w:tabs>
        <w:ind w:left="1440" w:hanging="360"/>
      </w:pPr>
      <w:rPr>
        <w:rFonts w:ascii="Wingdings" w:hAnsi="Wingdings" w:hint="default"/>
      </w:rPr>
    </w:lvl>
    <w:lvl w:ilvl="2" w:tplc="DB6C39CA" w:tentative="1">
      <w:start w:val="1"/>
      <w:numFmt w:val="bullet"/>
      <w:lvlText w:val=""/>
      <w:lvlJc w:val="left"/>
      <w:pPr>
        <w:tabs>
          <w:tab w:val="num" w:pos="2160"/>
        </w:tabs>
        <w:ind w:left="2160" w:hanging="360"/>
      </w:pPr>
      <w:rPr>
        <w:rFonts w:ascii="Wingdings" w:hAnsi="Wingdings" w:hint="default"/>
      </w:rPr>
    </w:lvl>
    <w:lvl w:ilvl="3" w:tplc="7C5416A6" w:tentative="1">
      <w:start w:val="1"/>
      <w:numFmt w:val="bullet"/>
      <w:lvlText w:val=""/>
      <w:lvlJc w:val="left"/>
      <w:pPr>
        <w:tabs>
          <w:tab w:val="num" w:pos="2880"/>
        </w:tabs>
        <w:ind w:left="2880" w:hanging="360"/>
      </w:pPr>
      <w:rPr>
        <w:rFonts w:ascii="Wingdings" w:hAnsi="Wingdings" w:hint="default"/>
      </w:rPr>
    </w:lvl>
    <w:lvl w:ilvl="4" w:tplc="4E50D85C" w:tentative="1">
      <w:start w:val="1"/>
      <w:numFmt w:val="bullet"/>
      <w:lvlText w:val=""/>
      <w:lvlJc w:val="left"/>
      <w:pPr>
        <w:tabs>
          <w:tab w:val="num" w:pos="3600"/>
        </w:tabs>
        <w:ind w:left="3600" w:hanging="360"/>
      </w:pPr>
      <w:rPr>
        <w:rFonts w:ascii="Wingdings" w:hAnsi="Wingdings" w:hint="default"/>
      </w:rPr>
    </w:lvl>
    <w:lvl w:ilvl="5" w:tplc="C48A7F16" w:tentative="1">
      <w:start w:val="1"/>
      <w:numFmt w:val="bullet"/>
      <w:lvlText w:val=""/>
      <w:lvlJc w:val="left"/>
      <w:pPr>
        <w:tabs>
          <w:tab w:val="num" w:pos="4320"/>
        </w:tabs>
        <w:ind w:left="4320" w:hanging="360"/>
      </w:pPr>
      <w:rPr>
        <w:rFonts w:ascii="Wingdings" w:hAnsi="Wingdings" w:hint="default"/>
      </w:rPr>
    </w:lvl>
    <w:lvl w:ilvl="6" w:tplc="1360C54C" w:tentative="1">
      <w:start w:val="1"/>
      <w:numFmt w:val="bullet"/>
      <w:lvlText w:val=""/>
      <w:lvlJc w:val="left"/>
      <w:pPr>
        <w:tabs>
          <w:tab w:val="num" w:pos="5040"/>
        </w:tabs>
        <w:ind w:left="5040" w:hanging="360"/>
      </w:pPr>
      <w:rPr>
        <w:rFonts w:ascii="Wingdings" w:hAnsi="Wingdings" w:hint="default"/>
      </w:rPr>
    </w:lvl>
    <w:lvl w:ilvl="7" w:tplc="799CF1EA" w:tentative="1">
      <w:start w:val="1"/>
      <w:numFmt w:val="bullet"/>
      <w:lvlText w:val=""/>
      <w:lvlJc w:val="left"/>
      <w:pPr>
        <w:tabs>
          <w:tab w:val="num" w:pos="5760"/>
        </w:tabs>
        <w:ind w:left="5760" w:hanging="360"/>
      </w:pPr>
      <w:rPr>
        <w:rFonts w:ascii="Wingdings" w:hAnsi="Wingdings" w:hint="default"/>
      </w:rPr>
    </w:lvl>
    <w:lvl w:ilvl="8" w:tplc="3CB4294E" w:tentative="1">
      <w:start w:val="1"/>
      <w:numFmt w:val="bullet"/>
      <w:lvlText w:val=""/>
      <w:lvlJc w:val="left"/>
      <w:pPr>
        <w:tabs>
          <w:tab w:val="num" w:pos="6480"/>
        </w:tabs>
        <w:ind w:left="6480" w:hanging="360"/>
      </w:pPr>
      <w:rPr>
        <w:rFonts w:ascii="Wingdings" w:hAnsi="Wingdings" w:hint="default"/>
      </w:rPr>
    </w:lvl>
  </w:abstractNum>
  <w:abstractNum w:abstractNumId="11">
    <w:nsid w:val="170559DC"/>
    <w:multiLevelType w:val="hybridMultilevel"/>
    <w:tmpl w:val="4ED255EE"/>
    <w:lvl w:ilvl="0" w:tplc="DD883862">
      <w:start w:val="1"/>
      <w:numFmt w:val="bullet"/>
      <w:lvlText w:val=""/>
      <w:lvlJc w:val="left"/>
      <w:pPr>
        <w:tabs>
          <w:tab w:val="num" w:pos="720"/>
        </w:tabs>
        <w:ind w:left="720" w:hanging="360"/>
      </w:pPr>
      <w:rPr>
        <w:rFonts w:ascii="Wingdings" w:hAnsi="Wingdings" w:hint="default"/>
      </w:rPr>
    </w:lvl>
    <w:lvl w:ilvl="1" w:tplc="9000CA82" w:tentative="1">
      <w:start w:val="1"/>
      <w:numFmt w:val="bullet"/>
      <w:lvlText w:val=""/>
      <w:lvlJc w:val="left"/>
      <w:pPr>
        <w:tabs>
          <w:tab w:val="num" w:pos="1440"/>
        </w:tabs>
        <w:ind w:left="1440" w:hanging="360"/>
      </w:pPr>
      <w:rPr>
        <w:rFonts w:ascii="Wingdings" w:hAnsi="Wingdings" w:hint="default"/>
      </w:rPr>
    </w:lvl>
    <w:lvl w:ilvl="2" w:tplc="81BED428" w:tentative="1">
      <w:start w:val="1"/>
      <w:numFmt w:val="bullet"/>
      <w:lvlText w:val=""/>
      <w:lvlJc w:val="left"/>
      <w:pPr>
        <w:tabs>
          <w:tab w:val="num" w:pos="2160"/>
        </w:tabs>
        <w:ind w:left="2160" w:hanging="360"/>
      </w:pPr>
      <w:rPr>
        <w:rFonts w:ascii="Wingdings" w:hAnsi="Wingdings" w:hint="default"/>
      </w:rPr>
    </w:lvl>
    <w:lvl w:ilvl="3" w:tplc="9892A794" w:tentative="1">
      <w:start w:val="1"/>
      <w:numFmt w:val="bullet"/>
      <w:lvlText w:val=""/>
      <w:lvlJc w:val="left"/>
      <w:pPr>
        <w:tabs>
          <w:tab w:val="num" w:pos="2880"/>
        </w:tabs>
        <w:ind w:left="2880" w:hanging="360"/>
      </w:pPr>
      <w:rPr>
        <w:rFonts w:ascii="Wingdings" w:hAnsi="Wingdings" w:hint="default"/>
      </w:rPr>
    </w:lvl>
    <w:lvl w:ilvl="4" w:tplc="53FA1A36" w:tentative="1">
      <w:start w:val="1"/>
      <w:numFmt w:val="bullet"/>
      <w:lvlText w:val=""/>
      <w:lvlJc w:val="left"/>
      <w:pPr>
        <w:tabs>
          <w:tab w:val="num" w:pos="3600"/>
        </w:tabs>
        <w:ind w:left="3600" w:hanging="360"/>
      </w:pPr>
      <w:rPr>
        <w:rFonts w:ascii="Wingdings" w:hAnsi="Wingdings" w:hint="default"/>
      </w:rPr>
    </w:lvl>
    <w:lvl w:ilvl="5" w:tplc="C9765C2E" w:tentative="1">
      <w:start w:val="1"/>
      <w:numFmt w:val="bullet"/>
      <w:lvlText w:val=""/>
      <w:lvlJc w:val="left"/>
      <w:pPr>
        <w:tabs>
          <w:tab w:val="num" w:pos="4320"/>
        </w:tabs>
        <w:ind w:left="4320" w:hanging="360"/>
      </w:pPr>
      <w:rPr>
        <w:rFonts w:ascii="Wingdings" w:hAnsi="Wingdings" w:hint="default"/>
      </w:rPr>
    </w:lvl>
    <w:lvl w:ilvl="6" w:tplc="BE9C1BE6" w:tentative="1">
      <w:start w:val="1"/>
      <w:numFmt w:val="bullet"/>
      <w:lvlText w:val=""/>
      <w:lvlJc w:val="left"/>
      <w:pPr>
        <w:tabs>
          <w:tab w:val="num" w:pos="5040"/>
        </w:tabs>
        <w:ind w:left="5040" w:hanging="360"/>
      </w:pPr>
      <w:rPr>
        <w:rFonts w:ascii="Wingdings" w:hAnsi="Wingdings" w:hint="default"/>
      </w:rPr>
    </w:lvl>
    <w:lvl w:ilvl="7" w:tplc="9EC2EDDA" w:tentative="1">
      <w:start w:val="1"/>
      <w:numFmt w:val="bullet"/>
      <w:lvlText w:val=""/>
      <w:lvlJc w:val="left"/>
      <w:pPr>
        <w:tabs>
          <w:tab w:val="num" w:pos="5760"/>
        </w:tabs>
        <w:ind w:left="5760" w:hanging="360"/>
      </w:pPr>
      <w:rPr>
        <w:rFonts w:ascii="Wingdings" w:hAnsi="Wingdings" w:hint="default"/>
      </w:rPr>
    </w:lvl>
    <w:lvl w:ilvl="8" w:tplc="7E3C4188" w:tentative="1">
      <w:start w:val="1"/>
      <w:numFmt w:val="bullet"/>
      <w:lvlText w:val=""/>
      <w:lvlJc w:val="left"/>
      <w:pPr>
        <w:tabs>
          <w:tab w:val="num" w:pos="6480"/>
        </w:tabs>
        <w:ind w:left="6480" w:hanging="360"/>
      </w:pPr>
      <w:rPr>
        <w:rFonts w:ascii="Wingdings" w:hAnsi="Wingdings" w:hint="default"/>
      </w:rPr>
    </w:lvl>
  </w:abstractNum>
  <w:abstractNum w:abstractNumId="12">
    <w:nsid w:val="170B4289"/>
    <w:multiLevelType w:val="hybridMultilevel"/>
    <w:tmpl w:val="A64AEC70"/>
    <w:lvl w:ilvl="0" w:tplc="36942662">
      <w:start w:val="1"/>
      <w:numFmt w:val="bullet"/>
      <w:lvlText w:val=""/>
      <w:lvlJc w:val="left"/>
      <w:pPr>
        <w:tabs>
          <w:tab w:val="num" w:pos="720"/>
        </w:tabs>
        <w:ind w:left="720" w:hanging="360"/>
      </w:pPr>
      <w:rPr>
        <w:rFonts w:ascii="Wingdings" w:hAnsi="Wingdings" w:hint="default"/>
      </w:rPr>
    </w:lvl>
    <w:lvl w:ilvl="1" w:tplc="D2128924" w:tentative="1">
      <w:start w:val="1"/>
      <w:numFmt w:val="bullet"/>
      <w:lvlText w:val=""/>
      <w:lvlJc w:val="left"/>
      <w:pPr>
        <w:tabs>
          <w:tab w:val="num" w:pos="1440"/>
        </w:tabs>
        <w:ind w:left="1440" w:hanging="360"/>
      </w:pPr>
      <w:rPr>
        <w:rFonts w:ascii="Wingdings" w:hAnsi="Wingdings" w:hint="default"/>
      </w:rPr>
    </w:lvl>
    <w:lvl w:ilvl="2" w:tplc="A13E5814" w:tentative="1">
      <w:start w:val="1"/>
      <w:numFmt w:val="bullet"/>
      <w:lvlText w:val=""/>
      <w:lvlJc w:val="left"/>
      <w:pPr>
        <w:tabs>
          <w:tab w:val="num" w:pos="2160"/>
        </w:tabs>
        <w:ind w:left="2160" w:hanging="360"/>
      </w:pPr>
      <w:rPr>
        <w:rFonts w:ascii="Wingdings" w:hAnsi="Wingdings" w:hint="default"/>
      </w:rPr>
    </w:lvl>
    <w:lvl w:ilvl="3" w:tplc="494C3E38" w:tentative="1">
      <w:start w:val="1"/>
      <w:numFmt w:val="bullet"/>
      <w:lvlText w:val=""/>
      <w:lvlJc w:val="left"/>
      <w:pPr>
        <w:tabs>
          <w:tab w:val="num" w:pos="2880"/>
        </w:tabs>
        <w:ind w:left="2880" w:hanging="360"/>
      </w:pPr>
      <w:rPr>
        <w:rFonts w:ascii="Wingdings" w:hAnsi="Wingdings" w:hint="default"/>
      </w:rPr>
    </w:lvl>
    <w:lvl w:ilvl="4" w:tplc="7482FE30" w:tentative="1">
      <w:start w:val="1"/>
      <w:numFmt w:val="bullet"/>
      <w:lvlText w:val=""/>
      <w:lvlJc w:val="left"/>
      <w:pPr>
        <w:tabs>
          <w:tab w:val="num" w:pos="3600"/>
        </w:tabs>
        <w:ind w:left="3600" w:hanging="360"/>
      </w:pPr>
      <w:rPr>
        <w:rFonts w:ascii="Wingdings" w:hAnsi="Wingdings" w:hint="default"/>
      </w:rPr>
    </w:lvl>
    <w:lvl w:ilvl="5" w:tplc="15CCA780" w:tentative="1">
      <w:start w:val="1"/>
      <w:numFmt w:val="bullet"/>
      <w:lvlText w:val=""/>
      <w:lvlJc w:val="left"/>
      <w:pPr>
        <w:tabs>
          <w:tab w:val="num" w:pos="4320"/>
        </w:tabs>
        <w:ind w:left="4320" w:hanging="360"/>
      </w:pPr>
      <w:rPr>
        <w:rFonts w:ascii="Wingdings" w:hAnsi="Wingdings" w:hint="default"/>
      </w:rPr>
    </w:lvl>
    <w:lvl w:ilvl="6" w:tplc="56EC0388" w:tentative="1">
      <w:start w:val="1"/>
      <w:numFmt w:val="bullet"/>
      <w:lvlText w:val=""/>
      <w:lvlJc w:val="left"/>
      <w:pPr>
        <w:tabs>
          <w:tab w:val="num" w:pos="5040"/>
        </w:tabs>
        <w:ind w:left="5040" w:hanging="360"/>
      </w:pPr>
      <w:rPr>
        <w:rFonts w:ascii="Wingdings" w:hAnsi="Wingdings" w:hint="default"/>
      </w:rPr>
    </w:lvl>
    <w:lvl w:ilvl="7" w:tplc="D5861966" w:tentative="1">
      <w:start w:val="1"/>
      <w:numFmt w:val="bullet"/>
      <w:lvlText w:val=""/>
      <w:lvlJc w:val="left"/>
      <w:pPr>
        <w:tabs>
          <w:tab w:val="num" w:pos="5760"/>
        </w:tabs>
        <w:ind w:left="5760" w:hanging="360"/>
      </w:pPr>
      <w:rPr>
        <w:rFonts w:ascii="Wingdings" w:hAnsi="Wingdings" w:hint="default"/>
      </w:rPr>
    </w:lvl>
    <w:lvl w:ilvl="8" w:tplc="D94CCB4E" w:tentative="1">
      <w:start w:val="1"/>
      <w:numFmt w:val="bullet"/>
      <w:lvlText w:val=""/>
      <w:lvlJc w:val="left"/>
      <w:pPr>
        <w:tabs>
          <w:tab w:val="num" w:pos="6480"/>
        </w:tabs>
        <w:ind w:left="6480" w:hanging="360"/>
      </w:pPr>
      <w:rPr>
        <w:rFonts w:ascii="Wingdings" w:hAnsi="Wingdings" w:hint="default"/>
      </w:rPr>
    </w:lvl>
  </w:abstractNum>
  <w:abstractNum w:abstractNumId="13">
    <w:nsid w:val="1A7B20F6"/>
    <w:multiLevelType w:val="hybridMultilevel"/>
    <w:tmpl w:val="51B64A1A"/>
    <w:lvl w:ilvl="0" w:tplc="32E00260">
      <w:start w:val="1"/>
      <w:numFmt w:val="bullet"/>
      <w:lvlText w:val=""/>
      <w:lvlJc w:val="left"/>
      <w:pPr>
        <w:tabs>
          <w:tab w:val="num" w:pos="720"/>
        </w:tabs>
        <w:ind w:left="720" w:hanging="360"/>
      </w:pPr>
      <w:rPr>
        <w:rFonts w:ascii="Wingdings" w:hAnsi="Wingdings" w:hint="default"/>
      </w:rPr>
    </w:lvl>
    <w:lvl w:ilvl="1" w:tplc="8022130C" w:tentative="1">
      <w:start w:val="1"/>
      <w:numFmt w:val="bullet"/>
      <w:lvlText w:val=""/>
      <w:lvlJc w:val="left"/>
      <w:pPr>
        <w:tabs>
          <w:tab w:val="num" w:pos="1440"/>
        </w:tabs>
        <w:ind w:left="1440" w:hanging="360"/>
      </w:pPr>
      <w:rPr>
        <w:rFonts w:ascii="Wingdings" w:hAnsi="Wingdings" w:hint="default"/>
      </w:rPr>
    </w:lvl>
    <w:lvl w:ilvl="2" w:tplc="14F2FC92" w:tentative="1">
      <w:start w:val="1"/>
      <w:numFmt w:val="bullet"/>
      <w:lvlText w:val=""/>
      <w:lvlJc w:val="left"/>
      <w:pPr>
        <w:tabs>
          <w:tab w:val="num" w:pos="2160"/>
        </w:tabs>
        <w:ind w:left="2160" w:hanging="360"/>
      </w:pPr>
      <w:rPr>
        <w:rFonts w:ascii="Wingdings" w:hAnsi="Wingdings" w:hint="default"/>
      </w:rPr>
    </w:lvl>
    <w:lvl w:ilvl="3" w:tplc="24D8B41E" w:tentative="1">
      <w:start w:val="1"/>
      <w:numFmt w:val="bullet"/>
      <w:lvlText w:val=""/>
      <w:lvlJc w:val="left"/>
      <w:pPr>
        <w:tabs>
          <w:tab w:val="num" w:pos="2880"/>
        </w:tabs>
        <w:ind w:left="2880" w:hanging="360"/>
      </w:pPr>
      <w:rPr>
        <w:rFonts w:ascii="Wingdings" w:hAnsi="Wingdings" w:hint="default"/>
      </w:rPr>
    </w:lvl>
    <w:lvl w:ilvl="4" w:tplc="8C68F442" w:tentative="1">
      <w:start w:val="1"/>
      <w:numFmt w:val="bullet"/>
      <w:lvlText w:val=""/>
      <w:lvlJc w:val="left"/>
      <w:pPr>
        <w:tabs>
          <w:tab w:val="num" w:pos="3600"/>
        </w:tabs>
        <w:ind w:left="3600" w:hanging="360"/>
      </w:pPr>
      <w:rPr>
        <w:rFonts w:ascii="Wingdings" w:hAnsi="Wingdings" w:hint="default"/>
      </w:rPr>
    </w:lvl>
    <w:lvl w:ilvl="5" w:tplc="13C4845C" w:tentative="1">
      <w:start w:val="1"/>
      <w:numFmt w:val="bullet"/>
      <w:lvlText w:val=""/>
      <w:lvlJc w:val="left"/>
      <w:pPr>
        <w:tabs>
          <w:tab w:val="num" w:pos="4320"/>
        </w:tabs>
        <w:ind w:left="4320" w:hanging="360"/>
      </w:pPr>
      <w:rPr>
        <w:rFonts w:ascii="Wingdings" w:hAnsi="Wingdings" w:hint="default"/>
      </w:rPr>
    </w:lvl>
    <w:lvl w:ilvl="6" w:tplc="47249E3A" w:tentative="1">
      <w:start w:val="1"/>
      <w:numFmt w:val="bullet"/>
      <w:lvlText w:val=""/>
      <w:lvlJc w:val="left"/>
      <w:pPr>
        <w:tabs>
          <w:tab w:val="num" w:pos="5040"/>
        </w:tabs>
        <w:ind w:left="5040" w:hanging="360"/>
      </w:pPr>
      <w:rPr>
        <w:rFonts w:ascii="Wingdings" w:hAnsi="Wingdings" w:hint="default"/>
      </w:rPr>
    </w:lvl>
    <w:lvl w:ilvl="7" w:tplc="A552EAD2" w:tentative="1">
      <w:start w:val="1"/>
      <w:numFmt w:val="bullet"/>
      <w:lvlText w:val=""/>
      <w:lvlJc w:val="left"/>
      <w:pPr>
        <w:tabs>
          <w:tab w:val="num" w:pos="5760"/>
        </w:tabs>
        <w:ind w:left="5760" w:hanging="360"/>
      </w:pPr>
      <w:rPr>
        <w:rFonts w:ascii="Wingdings" w:hAnsi="Wingdings" w:hint="default"/>
      </w:rPr>
    </w:lvl>
    <w:lvl w:ilvl="8" w:tplc="172C5E28" w:tentative="1">
      <w:start w:val="1"/>
      <w:numFmt w:val="bullet"/>
      <w:lvlText w:val=""/>
      <w:lvlJc w:val="left"/>
      <w:pPr>
        <w:tabs>
          <w:tab w:val="num" w:pos="6480"/>
        </w:tabs>
        <w:ind w:left="6480" w:hanging="360"/>
      </w:pPr>
      <w:rPr>
        <w:rFonts w:ascii="Wingdings" w:hAnsi="Wingdings" w:hint="default"/>
      </w:rPr>
    </w:lvl>
  </w:abstractNum>
  <w:abstractNum w:abstractNumId="14">
    <w:nsid w:val="1AB07714"/>
    <w:multiLevelType w:val="hybridMultilevel"/>
    <w:tmpl w:val="15CA65DA"/>
    <w:lvl w:ilvl="0" w:tplc="D272D68C">
      <w:start w:val="1"/>
      <w:numFmt w:val="bullet"/>
      <w:lvlText w:val=""/>
      <w:lvlJc w:val="left"/>
      <w:pPr>
        <w:tabs>
          <w:tab w:val="num" w:pos="720"/>
        </w:tabs>
        <w:ind w:left="720" w:hanging="360"/>
      </w:pPr>
      <w:rPr>
        <w:rFonts w:ascii="Wingdings" w:hAnsi="Wingdings" w:hint="default"/>
      </w:rPr>
    </w:lvl>
    <w:lvl w:ilvl="1" w:tplc="457294B0" w:tentative="1">
      <w:start w:val="1"/>
      <w:numFmt w:val="bullet"/>
      <w:lvlText w:val=""/>
      <w:lvlJc w:val="left"/>
      <w:pPr>
        <w:tabs>
          <w:tab w:val="num" w:pos="1440"/>
        </w:tabs>
        <w:ind w:left="1440" w:hanging="360"/>
      </w:pPr>
      <w:rPr>
        <w:rFonts w:ascii="Wingdings" w:hAnsi="Wingdings" w:hint="default"/>
      </w:rPr>
    </w:lvl>
    <w:lvl w:ilvl="2" w:tplc="C9BCC2FA" w:tentative="1">
      <w:start w:val="1"/>
      <w:numFmt w:val="bullet"/>
      <w:lvlText w:val=""/>
      <w:lvlJc w:val="left"/>
      <w:pPr>
        <w:tabs>
          <w:tab w:val="num" w:pos="2160"/>
        </w:tabs>
        <w:ind w:left="2160" w:hanging="360"/>
      </w:pPr>
      <w:rPr>
        <w:rFonts w:ascii="Wingdings" w:hAnsi="Wingdings" w:hint="default"/>
      </w:rPr>
    </w:lvl>
    <w:lvl w:ilvl="3" w:tplc="A366250E" w:tentative="1">
      <w:start w:val="1"/>
      <w:numFmt w:val="bullet"/>
      <w:lvlText w:val=""/>
      <w:lvlJc w:val="left"/>
      <w:pPr>
        <w:tabs>
          <w:tab w:val="num" w:pos="2880"/>
        </w:tabs>
        <w:ind w:left="2880" w:hanging="360"/>
      </w:pPr>
      <w:rPr>
        <w:rFonts w:ascii="Wingdings" w:hAnsi="Wingdings" w:hint="default"/>
      </w:rPr>
    </w:lvl>
    <w:lvl w:ilvl="4" w:tplc="D046A33A" w:tentative="1">
      <w:start w:val="1"/>
      <w:numFmt w:val="bullet"/>
      <w:lvlText w:val=""/>
      <w:lvlJc w:val="left"/>
      <w:pPr>
        <w:tabs>
          <w:tab w:val="num" w:pos="3600"/>
        </w:tabs>
        <w:ind w:left="3600" w:hanging="360"/>
      </w:pPr>
      <w:rPr>
        <w:rFonts w:ascii="Wingdings" w:hAnsi="Wingdings" w:hint="default"/>
      </w:rPr>
    </w:lvl>
    <w:lvl w:ilvl="5" w:tplc="5888CF70" w:tentative="1">
      <w:start w:val="1"/>
      <w:numFmt w:val="bullet"/>
      <w:lvlText w:val=""/>
      <w:lvlJc w:val="left"/>
      <w:pPr>
        <w:tabs>
          <w:tab w:val="num" w:pos="4320"/>
        </w:tabs>
        <w:ind w:left="4320" w:hanging="360"/>
      </w:pPr>
      <w:rPr>
        <w:rFonts w:ascii="Wingdings" w:hAnsi="Wingdings" w:hint="default"/>
      </w:rPr>
    </w:lvl>
    <w:lvl w:ilvl="6" w:tplc="741E3CD0" w:tentative="1">
      <w:start w:val="1"/>
      <w:numFmt w:val="bullet"/>
      <w:lvlText w:val=""/>
      <w:lvlJc w:val="left"/>
      <w:pPr>
        <w:tabs>
          <w:tab w:val="num" w:pos="5040"/>
        </w:tabs>
        <w:ind w:left="5040" w:hanging="360"/>
      </w:pPr>
      <w:rPr>
        <w:rFonts w:ascii="Wingdings" w:hAnsi="Wingdings" w:hint="default"/>
      </w:rPr>
    </w:lvl>
    <w:lvl w:ilvl="7" w:tplc="44165FB2" w:tentative="1">
      <w:start w:val="1"/>
      <w:numFmt w:val="bullet"/>
      <w:lvlText w:val=""/>
      <w:lvlJc w:val="left"/>
      <w:pPr>
        <w:tabs>
          <w:tab w:val="num" w:pos="5760"/>
        </w:tabs>
        <w:ind w:left="5760" w:hanging="360"/>
      </w:pPr>
      <w:rPr>
        <w:rFonts w:ascii="Wingdings" w:hAnsi="Wingdings" w:hint="default"/>
      </w:rPr>
    </w:lvl>
    <w:lvl w:ilvl="8" w:tplc="87EE5870" w:tentative="1">
      <w:start w:val="1"/>
      <w:numFmt w:val="bullet"/>
      <w:lvlText w:val=""/>
      <w:lvlJc w:val="left"/>
      <w:pPr>
        <w:tabs>
          <w:tab w:val="num" w:pos="6480"/>
        </w:tabs>
        <w:ind w:left="6480" w:hanging="360"/>
      </w:pPr>
      <w:rPr>
        <w:rFonts w:ascii="Wingdings" w:hAnsi="Wingdings" w:hint="default"/>
      </w:rPr>
    </w:lvl>
  </w:abstractNum>
  <w:abstractNum w:abstractNumId="15">
    <w:nsid w:val="1AC102B0"/>
    <w:multiLevelType w:val="hybridMultilevel"/>
    <w:tmpl w:val="A00C5F70"/>
    <w:lvl w:ilvl="0" w:tplc="D848EA72">
      <w:start w:val="1"/>
      <w:numFmt w:val="bullet"/>
      <w:lvlText w:val=""/>
      <w:lvlJc w:val="left"/>
      <w:pPr>
        <w:tabs>
          <w:tab w:val="num" w:pos="720"/>
        </w:tabs>
        <w:ind w:left="720" w:hanging="360"/>
      </w:pPr>
      <w:rPr>
        <w:rFonts w:ascii="Wingdings" w:hAnsi="Wingdings" w:hint="default"/>
      </w:rPr>
    </w:lvl>
    <w:lvl w:ilvl="1" w:tplc="BAD4DA54" w:tentative="1">
      <w:start w:val="1"/>
      <w:numFmt w:val="bullet"/>
      <w:lvlText w:val=""/>
      <w:lvlJc w:val="left"/>
      <w:pPr>
        <w:tabs>
          <w:tab w:val="num" w:pos="1440"/>
        </w:tabs>
        <w:ind w:left="1440" w:hanging="360"/>
      </w:pPr>
      <w:rPr>
        <w:rFonts w:ascii="Wingdings" w:hAnsi="Wingdings" w:hint="default"/>
      </w:rPr>
    </w:lvl>
    <w:lvl w:ilvl="2" w:tplc="5E7E5FF6" w:tentative="1">
      <w:start w:val="1"/>
      <w:numFmt w:val="bullet"/>
      <w:lvlText w:val=""/>
      <w:lvlJc w:val="left"/>
      <w:pPr>
        <w:tabs>
          <w:tab w:val="num" w:pos="2160"/>
        </w:tabs>
        <w:ind w:left="2160" w:hanging="360"/>
      </w:pPr>
      <w:rPr>
        <w:rFonts w:ascii="Wingdings" w:hAnsi="Wingdings" w:hint="default"/>
      </w:rPr>
    </w:lvl>
    <w:lvl w:ilvl="3" w:tplc="E78EF08E" w:tentative="1">
      <w:start w:val="1"/>
      <w:numFmt w:val="bullet"/>
      <w:lvlText w:val=""/>
      <w:lvlJc w:val="left"/>
      <w:pPr>
        <w:tabs>
          <w:tab w:val="num" w:pos="2880"/>
        </w:tabs>
        <w:ind w:left="2880" w:hanging="360"/>
      </w:pPr>
      <w:rPr>
        <w:rFonts w:ascii="Wingdings" w:hAnsi="Wingdings" w:hint="default"/>
      </w:rPr>
    </w:lvl>
    <w:lvl w:ilvl="4" w:tplc="2698E6D6" w:tentative="1">
      <w:start w:val="1"/>
      <w:numFmt w:val="bullet"/>
      <w:lvlText w:val=""/>
      <w:lvlJc w:val="left"/>
      <w:pPr>
        <w:tabs>
          <w:tab w:val="num" w:pos="3600"/>
        </w:tabs>
        <w:ind w:left="3600" w:hanging="360"/>
      </w:pPr>
      <w:rPr>
        <w:rFonts w:ascii="Wingdings" w:hAnsi="Wingdings" w:hint="default"/>
      </w:rPr>
    </w:lvl>
    <w:lvl w:ilvl="5" w:tplc="35044B58" w:tentative="1">
      <w:start w:val="1"/>
      <w:numFmt w:val="bullet"/>
      <w:lvlText w:val=""/>
      <w:lvlJc w:val="left"/>
      <w:pPr>
        <w:tabs>
          <w:tab w:val="num" w:pos="4320"/>
        </w:tabs>
        <w:ind w:left="4320" w:hanging="360"/>
      </w:pPr>
      <w:rPr>
        <w:rFonts w:ascii="Wingdings" w:hAnsi="Wingdings" w:hint="default"/>
      </w:rPr>
    </w:lvl>
    <w:lvl w:ilvl="6" w:tplc="F8B6103A" w:tentative="1">
      <w:start w:val="1"/>
      <w:numFmt w:val="bullet"/>
      <w:lvlText w:val=""/>
      <w:lvlJc w:val="left"/>
      <w:pPr>
        <w:tabs>
          <w:tab w:val="num" w:pos="5040"/>
        </w:tabs>
        <w:ind w:left="5040" w:hanging="360"/>
      </w:pPr>
      <w:rPr>
        <w:rFonts w:ascii="Wingdings" w:hAnsi="Wingdings" w:hint="default"/>
      </w:rPr>
    </w:lvl>
    <w:lvl w:ilvl="7" w:tplc="FF76D5B2" w:tentative="1">
      <w:start w:val="1"/>
      <w:numFmt w:val="bullet"/>
      <w:lvlText w:val=""/>
      <w:lvlJc w:val="left"/>
      <w:pPr>
        <w:tabs>
          <w:tab w:val="num" w:pos="5760"/>
        </w:tabs>
        <w:ind w:left="5760" w:hanging="360"/>
      </w:pPr>
      <w:rPr>
        <w:rFonts w:ascii="Wingdings" w:hAnsi="Wingdings" w:hint="default"/>
      </w:rPr>
    </w:lvl>
    <w:lvl w:ilvl="8" w:tplc="B546C1C8" w:tentative="1">
      <w:start w:val="1"/>
      <w:numFmt w:val="bullet"/>
      <w:lvlText w:val=""/>
      <w:lvlJc w:val="left"/>
      <w:pPr>
        <w:tabs>
          <w:tab w:val="num" w:pos="6480"/>
        </w:tabs>
        <w:ind w:left="6480" w:hanging="360"/>
      </w:pPr>
      <w:rPr>
        <w:rFonts w:ascii="Wingdings" w:hAnsi="Wingdings" w:hint="default"/>
      </w:rPr>
    </w:lvl>
  </w:abstractNum>
  <w:abstractNum w:abstractNumId="16">
    <w:nsid w:val="1E462286"/>
    <w:multiLevelType w:val="hybridMultilevel"/>
    <w:tmpl w:val="87FC6B8C"/>
    <w:lvl w:ilvl="0" w:tplc="579C4C80">
      <w:start w:val="1"/>
      <w:numFmt w:val="bullet"/>
      <w:pStyle w:val="Bull2"/>
      <w:lvlText w:val=""/>
      <w:lvlJc w:val="left"/>
      <w:pPr>
        <w:ind w:left="1080" w:hanging="360"/>
      </w:pPr>
      <w:rPr>
        <w:rFonts w:ascii="Wingdings" w:hAnsi="Wingdings" w:hint="default"/>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1B96B3F"/>
    <w:multiLevelType w:val="hybridMultilevel"/>
    <w:tmpl w:val="19FEA114"/>
    <w:lvl w:ilvl="0" w:tplc="0770C8AE">
      <w:start w:val="1"/>
      <w:numFmt w:val="bullet"/>
      <w:lvlText w:val=""/>
      <w:lvlJc w:val="left"/>
      <w:pPr>
        <w:tabs>
          <w:tab w:val="num" w:pos="720"/>
        </w:tabs>
        <w:ind w:left="720" w:hanging="360"/>
      </w:pPr>
      <w:rPr>
        <w:rFonts w:ascii="Wingdings" w:hAnsi="Wingdings" w:hint="default"/>
      </w:rPr>
    </w:lvl>
    <w:lvl w:ilvl="1" w:tplc="3C5260A8" w:tentative="1">
      <w:start w:val="1"/>
      <w:numFmt w:val="bullet"/>
      <w:lvlText w:val=""/>
      <w:lvlJc w:val="left"/>
      <w:pPr>
        <w:tabs>
          <w:tab w:val="num" w:pos="1440"/>
        </w:tabs>
        <w:ind w:left="1440" w:hanging="360"/>
      </w:pPr>
      <w:rPr>
        <w:rFonts w:ascii="Wingdings" w:hAnsi="Wingdings" w:hint="default"/>
      </w:rPr>
    </w:lvl>
    <w:lvl w:ilvl="2" w:tplc="7D0497B0" w:tentative="1">
      <w:start w:val="1"/>
      <w:numFmt w:val="bullet"/>
      <w:lvlText w:val=""/>
      <w:lvlJc w:val="left"/>
      <w:pPr>
        <w:tabs>
          <w:tab w:val="num" w:pos="2160"/>
        </w:tabs>
        <w:ind w:left="2160" w:hanging="360"/>
      </w:pPr>
      <w:rPr>
        <w:rFonts w:ascii="Wingdings" w:hAnsi="Wingdings" w:hint="default"/>
      </w:rPr>
    </w:lvl>
    <w:lvl w:ilvl="3" w:tplc="D690E8FE" w:tentative="1">
      <w:start w:val="1"/>
      <w:numFmt w:val="bullet"/>
      <w:lvlText w:val=""/>
      <w:lvlJc w:val="left"/>
      <w:pPr>
        <w:tabs>
          <w:tab w:val="num" w:pos="2880"/>
        </w:tabs>
        <w:ind w:left="2880" w:hanging="360"/>
      </w:pPr>
      <w:rPr>
        <w:rFonts w:ascii="Wingdings" w:hAnsi="Wingdings" w:hint="default"/>
      </w:rPr>
    </w:lvl>
    <w:lvl w:ilvl="4" w:tplc="0B82BD52" w:tentative="1">
      <w:start w:val="1"/>
      <w:numFmt w:val="bullet"/>
      <w:lvlText w:val=""/>
      <w:lvlJc w:val="left"/>
      <w:pPr>
        <w:tabs>
          <w:tab w:val="num" w:pos="3600"/>
        </w:tabs>
        <w:ind w:left="3600" w:hanging="360"/>
      </w:pPr>
      <w:rPr>
        <w:rFonts w:ascii="Wingdings" w:hAnsi="Wingdings" w:hint="default"/>
      </w:rPr>
    </w:lvl>
    <w:lvl w:ilvl="5" w:tplc="79BCA158" w:tentative="1">
      <w:start w:val="1"/>
      <w:numFmt w:val="bullet"/>
      <w:lvlText w:val=""/>
      <w:lvlJc w:val="left"/>
      <w:pPr>
        <w:tabs>
          <w:tab w:val="num" w:pos="4320"/>
        </w:tabs>
        <w:ind w:left="4320" w:hanging="360"/>
      </w:pPr>
      <w:rPr>
        <w:rFonts w:ascii="Wingdings" w:hAnsi="Wingdings" w:hint="default"/>
      </w:rPr>
    </w:lvl>
    <w:lvl w:ilvl="6" w:tplc="54360CF2" w:tentative="1">
      <w:start w:val="1"/>
      <w:numFmt w:val="bullet"/>
      <w:lvlText w:val=""/>
      <w:lvlJc w:val="left"/>
      <w:pPr>
        <w:tabs>
          <w:tab w:val="num" w:pos="5040"/>
        </w:tabs>
        <w:ind w:left="5040" w:hanging="360"/>
      </w:pPr>
      <w:rPr>
        <w:rFonts w:ascii="Wingdings" w:hAnsi="Wingdings" w:hint="default"/>
      </w:rPr>
    </w:lvl>
    <w:lvl w:ilvl="7" w:tplc="EC5C224C" w:tentative="1">
      <w:start w:val="1"/>
      <w:numFmt w:val="bullet"/>
      <w:lvlText w:val=""/>
      <w:lvlJc w:val="left"/>
      <w:pPr>
        <w:tabs>
          <w:tab w:val="num" w:pos="5760"/>
        </w:tabs>
        <w:ind w:left="5760" w:hanging="360"/>
      </w:pPr>
      <w:rPr>
        <w:rFonts w:ascii="Wingdings" w:hAnsi="Wingdings" w:hint="default"/>
      </w:rPr>
    </w:lvl>
    <w:lvl w:ilvl="8" w:tplc="2026CC92" w:tentative="1">
      <w:start w:val="1"/>
      <w:numFmt w:val="bullet"/>
      <w:lvlText w:val=""/>
      <w:lvlJc w:val="left"/>
      <w:pPr>
        <w:tabs>
          <w:tab w:val="num" w:pos="6480"/>
        </w:tabs>
        <w:ind w:left="6480" w:hanging="360"/>
      </w:pPr>
      <w:rPr>
        <w:rFonts w:ascii="Wingdings" w:hAnsi="Wingdings" w:hint="default"/>
      </w:rPr>
    </w:lvl>
  </w:abstractNum>
  <w:abstractNum w:abstractNumId="18">
    <w:nsid w:val="22733D4B"/>
    <w:multiLevelType w:val="hybridMultilevel"/>
    <w:tmpl w:val="586A694E"/>
    <w:lvl w:ilvl="0" w:tplc="49802C1A">
      <w:start w:val="1"/>
      <w:numFmt w:val="bullet"/>
      <w:lvlText w:val=""/>
      <w:lvlJc w:val="left"/>
      <w:pPr>
        <w:tabs>
          <w:tab w:val="num" w:pos="720"/>
        </w:tabs>
        <w:ind w:left="720" w:hanging="360"/>
      </w:pPr>
      <w:rPr>
        <w:rFonts w:ascii="Wingdings" w:hAnsi="Wingdings" w:hint="default"/>
      </w:rPr>
    </w:lvl>
    <w:lvl w:ilvl="1" w:tplc="55B0D09E" w:tentative="1">
      <w:start w:val="1"/>
      <w:numFmt w:val="bullet"/>
      <w:lvlText w:val=""/>
      <w:lvlJc w:val="left"/>
      <w:pPr>
        <w:tabs>
          <w:tab w:val="num" w:pos="1440"/>
        </w:tabs>
        <w:ind w:left="1440" w:hanging="360"/>
      </w:pPr>
      <w:rPr>
        <w:rFonts w:ascii="Wingdings" w:hAnsi="Wingdings" w:hint="default"/>
      </w:rPr>
    </w:lvl>
    <w:lvl w:ilvl="2" w:tplc="FC1EBFC0" w:tentative="1">
      <w:start w:val="1"/>
      <w:numFmt w:val="bullet"/>
      <w:lvlText w:val=""/>
      <w:lvlJc w:val="left"/>
      <w:pPr>
        <w:tabs>
          <w:tab w:val="num" w:pos="2160"/>
        </w:tabs>
        <w:ind w:left="2160" w:hanging="360"/>
      </w:pPr>
      <w:rPr>
        <w:rFonts w:ascii="Wingdings" w:hAnsi="Wingdings" w:hint="default"/>
      </w:rPr>
    </w:lvl>
    <w:lvl w:ilvl="3" w:tplc="9ACCFACA" w:tentative="1">
      <w:start w:val="1"/>
      <w:numFmt w:val="bullet"/>
      <w:lvlText w:val=""/>
      <w:lvlJc w:val="left"/>
      <w:pPr>
        <w:tabs>
          <w:tab w:val="num" w:pos="2880"/>
        </w:tabs>
        <w:ind w:left="2880" w:hanging="360"/>
      </w:pPr>
      <w:rPr>
        <w:rFonts w:ascii="Wingdings" w:hAnsi="Wingdings" w:hint="default"/>
      </w:rPr>
    </w:lvl>
    <w:lvl w:ilvl="4" w:tplc="C812FC42" w:tentative="1">
      <w:start w:val="1"/>
      <w:numFmt w:val="bullet"/>
      <w:lvlText w:val=""/>
      <w:lvlJc w:val="left"/>
      <w:pPr>
        <w:tabs>
          <w:tab w:val="num" w:pos="3600"/>
        </w:tabs>
        <w:ind w:left="3600" w:hanging="360"/>
      </w:pPr>
      <w:rPr>
        <w:rFonts w:ascii="Wingdings" w:hAnsi="Wingdings" w:hint="default"/>
      </w:rPr>
    </w:lvl>
    <w:lvl w:ilvl="5" w:tplc="0D9EE53C" w:tentative="1">
      <w:start w:val="1"/>
      <w:numFmt w:val="bullet"/>
      <w:lvlText w:val=""/>
      <w:lvlJc w:val="left"/>
      <w:pPr>
        <w:tabs>
          <w:tab w:val="num" w:pos="4320"/>
        </w:tabs>
        <w:ind w:left="4320" w:hanging="360"/>
      </w:pPr>
      <w:rPr>
        <w:rFonts w:ascii="Wingdings" w:hAnsi="Wingdings" w:hint="default"/>
      </w:rPr>
    </w:lvl>
    <w:lvl w:ilvl="6" w:tplc="C3B0DD5A" w:tentative="1">
      <w:start w:val="1"/>
      <w:numFmt w:val="bullet"/>
      <w:lvlText w:val=""/>
      <w:lvlJc w:val="left"/>
      <w:pPr>
        <w:tabs>
          <w:tab w:val="num" w:pos="5040"/>
        </w:tabs>
        <w:ind w:left="5040" w:hanging="360"/>
      </w:pPr>
      <w:rPr>
        <w:rFonts w:ascii="Wingdings" w:hAnsi="Wingdings" w:hint="default"/>
      </w:rPr>
    </w:lvl>
    <w:lvl w:ilvl="7" w:tplc="58AC4A1C" w:tentative="1">
      <w:start w:val="1"/>
      <w:numFmt w:val="bullet"/>
      <w:lvlText w:val=""/>
      <w:lvlJc w:val="left"/>
      <w:pPr>
        <w:tabs>
          <w:tab w:val="num" w:pos="5760"/>
        </w:tabs>
        <w:ind w:left="5760" w:hanging="360"/>
      </w:pPr>
      <w:rPr>
        <w:rFonts w:ascii="Wingdings" w:hAnsi="Wingdings" w:hint="default"/>
      </w:rPr>
    </w:lvl>
    <w:lvl w:ilvl="8" w:tplc="A4F6FC00" w:tentative="1">
      <w:start w:val="1"/>
      <w:numFmt w:val="bullet"/>
      <w:lvlText w:val=""/>
      <w:lvlJc w:val="left"/>
      <w:pPr>
        <w:tabs>
          <w:tab w:val="num" w:pos="6480"/>
        </w:tabs>
        <w:ind w:left="6480" w:hanging="360"/>
      </w:pPr>
      <w:rPr>
        <w:rFonts w:ascii="Wingdings" w:hAnsi="Wingdings" w:hint="default"/>
      </w:rPr>
    </w:lvl>
  </w:abstractNum>
  <w:abstractNum w:abstractNumId="19">
    <w:nsid w:val="23BA49DF"/>
    <w:multiLevelType w:val="hybridMultilevel"/>
    <w:tmpl w:val="9F0058D8"/>
    <w:lvl w:ilvl="0" w:tplc="E9564104">
      <w:start w:val="1"/>
      <w:numFmt w:val="bullet"/>
      <w:pStyle w:val="Bull3"/>
      <w:lvlText w:val="&gt;"/>
      <w:lvlJc w:val="left"/>
      <w:pPr>
        <w:ind w:left="1440" w:hanging="360"/>
      </w:pPr>
      <w:rPr>
        <w:rFonts w:ascii="Vladimir Script" w:hAnsi="Vladimir Script"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73E2267"/>
    <w:multiLevelType w:val="hybridMultilevel"/>
    <w:tmpl w:val="00D8BDCE"/>
    <w:lvl w:ilvl="0" w:tplc="1AF825F2">
      <w:start w:val="1"/>
      <w:numFmt w:val="bullet"/>
      <w:lvlText w:val=""/>
      <w:lvlJc w:val="left"/>
      <w:pPr>
        <w:tabs>
          <w:tab w:val="num" w:pos="720"/>
        </w:tabs>
        <w:ind w:left="720" w:hanging="360"/>
      </w:pPr>
      <w:rPr>
        <w:rFonts w:ascii="Wingdings" w:hAnsi="Wingdings" w:hint="default"/>
      </w:rPr>
    </w:lvl>
    <w:lvl w:ilvl="1" w:tplc="410AA00C" w:tentative="1">
      <w:start w:val="1"/>
      <w:numFmt w:val="bullet"/>
      <w:lvlText w:val=""/>
      <w:lvlJc w:val="left"/>
      <w:pPr>
        <w:tabs>
          <w:tab w:val="num" w:pos="1440"/>
        </w:tabs>
        <w:ind w:left="1440" w:hanging="360"/>
      </w:pPr>
      <w:rPr>
        <w:rFonts w:ascii="Wingdings" w:hAnsi="Wingdings" w:hint="default"/>
      </w:rPr>
    </w:lvl>
    <w:lvl w:ilvl="2" w:tplc="9A74E75C" w:tentative="1">
      <w:start w:val="1"/>
      <w:numFmt w:val="bullet"/>
      <w:lvlText w:val=""/>
      <w:lvlJc w:val="left"/>
      <w:pPr>
        <w:tabs>
          <w:tab w:val="num" w:pos="2160"/>
        </w:tabs>
        <w:ind w:left="2160" w:hanging="360"/>
      </w:pPr>
      <w:rPr>
        <w:rFonts w:ascii="Wingdings" w:hAnsi="Wingdings" w:hint="default"/>
      </w:rPr>
    </w:lvl>
    <w:lvl w:ilvl="3" w:tplc="50A2C0F0" w:tentative="1">
      <w:start w:val="1"/>
      <w:numFmt w:val="bullet"/>
      <w:lvlText w:val=""/>
      <w:lvlJc w:val="left"/>
      <w:pPr>
        <w:tabs>
          <w:tab w:val="num" w:pos="2880"/>
        </w:tabs>
        <w:ind w:left="2880" w:hanging="360"/>
      </w:pPr>
      <w:rPr>
        <w:rFonts w:ascii="Wingdings" w:hAnsi="Wingdings" w:hint="default"/>
      </w:rPr>
    </w:lvl>
    <w:lvl w:ilvl="4" w:tplc="2B720C68" w:tentative="1">
      <w:start w:val="1"/>
      <w:numFmt w:val="bullet"/>
      <w:lvlText w:val=""/>
      <w:lvlJc w:val="left"/>
      <w:pPr>
        <w:tabs>
          <w:tab w:val="num" w:pos="3600"/>
        </w:tabs>
        <w:ind w:left="3600" w:hanging="360"/>
      </w:pPr>
      <w:rPr>
        <w:rFonts w:ascii="Wingdings" w:hAnsi="Wingdings" w:hint="default"/>
      </w:rPr>
    </w:lvl>
    <w:lvl w:ilvl="5" w:tplc="4AEA85B6" w:tentative="1">
      <w:start w:val="1"/>
      <w:numFmt w:val="bullet"/>
      <w:lvlText w:val=""/>
      <w:lvlJc w:val="left"/>
      <w:pPr>
        <w:tabs>
          <w:tab w:val="num" w:pos="4320"/>
        </w:tabs>
        <w:ind w:left="4320" w:hanging="360"/>
      </w:pPr>
      <w:rPr>
        <w:rFonts w:ascii="Wingdings" w:hAnsi="Wingdings" w:hint="default"/>
      </w:rPr>
    </w:lvl>
    <w:lvl w:ilvl="6" w:tplc="F6C48954" w:tentative="1">
      <w:start w:val="1"/>
      <w:numFmt w:val="bullet"/>
      <w:lvlText w:val=""/>
      <w:lvlJc w:val="left"/>
      <w:pPr>
        <w:tabs>
          <w:tab w:val="num" w:pos="5040"/>
        </w:tabs>
        <w:ind w:left="5040" w:hanging="360"/>
      </w:pPr>
      <w:rPr>
        <w:rFonts w:ascii="Wingdings" w:hAnsi="Wingdings" w:hint="default"/>
      </w:rPr>
    </w:lvl>
    <w:lvl w:ilvl="7" w:tplc="0636C4C4" w:tentative="1">
      <w:start w:val="1"/>
      <w:numFmt w:val="bullet"/>
      <w:lvlText w:val=""/>
      <w:lvlJc w:val="left"/>
      <w:pPr>
        <w:tabs>
          <w:tab w:val="num" w:pos="5760"/>
        </w:tabs>
        <w:ind w:left="5760" w:hanging="360"/>
      </w:pPr>
      <w:rPr>
        <w:rFonts w:ascii="Wingdings" w:hAnsi="Wingdings" w:hint="default"/>
      </w:rPr>
    </w:lvl>
    <w:lvl w:ilvl="8" w:tplc="13609456" w:tentative="1">
      <w:start w:val="1"/>
      <w:numFmt w:val="bullet"/>
      <w:lvlText w:val=""/>
      <w:lvlJc w:val="left"/>
      <w:pPr>
        <w:tabs>
          <w:tab w:val="num" w:pos="6480"/>
        </w:tabs>
        <w:ind w:left="6480" w:hanging="360"/>
      </w:pPr>
      <w:rPr>
        <w:rFonts w:ascii="Wingdings" w:hAnsi="Wingdings" w:hint="default"/>
      </w:rPr>
    </w:lvl>
  </w:abstractNum>
  <w:abstractNum w:abstractNumId="21">
    <w:nsid w:val="2971176F"/>
    <w:multiLevelType w:val="hybridMultilevel"/>
    <w:tmpl w:val="6632E94C"/>
    <w:lvl w:ilvl="0" w:tplc="CAC69B70">
      <w:start w:val="1"/>
      <w:numFmt w:val="bullet"/>
      <w:lvlText w:val=""/>
      <w:lvlJc w:val="left"/>
      <w:pPr>
        <w:tabs>
          <w:tab w:val="num" w:pos="720"/>
        </w:tabs>
        <w:ind w:left="720" w:hanging="360"/>
      </w:pPr>
      <w:rPr>
        <w:rFonts w:ascii="Wingdings" w:hAnsi="Wingdings" w:hint="default"/>
      </w:rPr>
    </w:lvl>
    <w:lvl w:ilvl="1" w:tplc="B776C3B2" w:tentative="1">
      <w:start w:val="1"/>
      <w:numFmt w:val="bullet"/>
      <w:lvlText w:val=""/>
      <w:lvlJc w:val="left"/>
      <w:pPr>
        <w:tabs>
          <w:tab w:val="num" w:pos="1440"/>
        </w:tabs>
        <w:ind w:left="1440" w:hanging="360"/>
      </w:pPr>
      <w:rPr>
        <w:rFonts w:ascii="Wingdings" w:hAnsi="Wingdings" w:hint="default"/>
      </w:rPr>
    </w:lvl>
    <w:lvl w:ilvl="2" w:tplc="3AC8711C" w:tentative="1">
      <w:start w:val="1"/>
      <w:numFmt w:val="bullet"/>
      <w:lvlText w:val=""/>
      <w:lvlJc w:val="left"/>
      <w:pPr>
        <w:tabs>
          <w:tab w:val="num" w:pos="2160"/>
        </w:tabs>
        <w:ind w:left="2160" w:hanging="360"/>
      </w:pPr>
      <w:rPr>
        <w:rFonts w:ascii="Wingdings" w:hAnsi="Wingdings" w:hint="default"/>
      </w:rPr>
    </w:lvl>
    <w:lvl w:ilvl="3" w:tplc="DA08F416" w:tentative="1">
      <w:start w:val="1"/>
      <w:numFmt w:val="bullet"/>
      <w:lvlText w:val=""/>
      <w:lvlJc w:val="left"/>
      <w:pPr>
        <w:tabs>
          <w:tab w:val="num" w:pos="2880"/>
        </w:tabs>
        <w:ind w:left="2880" w:hanging="360"/>
      </w:pPr>
      <w:rPr>
        <w:rFonts w:ascii="Wingdings" w:hAnsi="Wingdings" w:hint="default"/>
      </w:rPr>
    </w:lvl>
    <w:lvl w:ilvl="4" w:tplc="785CCE4A" w:tentative="1">
      <w:start w:val="1"/>
      <w:numFmt w:val="bullet"/>
      <w:lvlText w:val=""/>
      <w:lvlJc w:val="left"/>
      <w:pPr>
        <w:tabs>
          <w:tab w:val="num" w:pos="3600"/>
        </w:tabs>
        <w:ind w:left="3600" w:hanging="360"/>
      </w:pPr>
      <w:rPr>
        <w:rFonts w:ascii="Wingdings" w:hAnsi="Wingdings" w:hint="default"/>
      </w:rPr>
    </w:lvl>
    <w:lvl w:ilvl="5" w:tplc="6810908A" w:tentative="1">
      <w:start w:val="1"/>
      <w:numFmt w:val="bullet"/>
      <w:lvlText w:val=""/>
      <w:lvlJc w:val="left"/>
      <w:pPr>
        <w:tabs>
          <w:tab w:val="num" w:pos="4320"/>
        </w:tabs>
        <w:ind w:left="4320" w:hanging="360"/>
      </w:pPr>
      <w:rPr>
        <w:rFonts w:ascii="Wingdings" w:hAnsi="Wingdings" w:hint="default"/>
      </w:rPr>
    </w:lvl>
    <w:lvl w:ilvl="6" w:tplc="6C7E9DAC" w:tentative="1">
      <w:start w:val="1"/>
      <w:numFmt w:val="bullet"/>
      <w:lvlText w:val=""/>
      <w:lvlJc w:val="left"/>
      <w:pPr>
        <w:tabs>
          <w:tab w:val="num" w:pos="5040"/>
        </w:tabs>
        <w:ind w:left="5040" w:hanging="360"/>
      </w:pPr>
      <w:rPr>
        <w:rFonts w:ascii="Wingdings" w:hAnsi="Wingdings" w:hint="default"/>
      </w:rPr>
    </w:lvl>
    <w:lvl w:ilvl="7" w:tplc="60867C82" w:tentative="1">
      <w:start w:val="1"/>
      <w:numFmt w:val="bullet"/>
      <w:lvlText w:val=""/>
      <w:lvlJc w:val="left"/>
      <w:pPr>
        <w:tabs>
          <w:tab w:val="num" w:pos="5760"/>
        </w:tabs>
        <w:ind w:left="5760" w:hanging="360"/>
      </w:pPr>
      <w:rPr>
        <w:rFonts w:ascii="Wingdings" w:hAnsi="Wingdings" w:hint="default"/>
      </w:rPr>
    </w:lvl>
    <w:lvl w:ilvl="8" w:tplc="0EF29ABC" w:tentative="1">
      <w:start w:val="1"/>
      <w:numFmt w:val="bullet"/>
      <w:lvlText w:val=""/>
      <w:lvlJc w:val="left"/>
      <w:pPr>
        <w:tabs>
          <w:tab w:val="num" w:pos="6480"/>
        </w:tabs>
        <w:ind w:left="6480" w:hanging="360"/>
      </w:pPr>
      <w:rPr>
        <w:rFonts w:ascii="Wingdings" w:hAnsi="Wingdings" w:hint="default"/>
      </w:rPr>
    </w:lvl>
  </w:abstractNum>
  <w:abstractNum w:abstractNumId="22">
    <w:nsid w:val="2C4D540E"/>
    <w:multiLevelType w:val="hybridMultilevel"/>
    <w:tmpl w:val="EABCE734"/>
    <w:lvl w:ilvl="0" w:tplc="645698CA">
      <w:start w:val="1"/>
      <w:numFmt w:val="bullet"/>
      <w:lvlText w:val=""/>
      <w:lvlJc w:val="left"/>
      <w:pPr>
        <w:tabs>
          <w:tab w:val="num" w:pos="720"/>
        </w:tabs>
        <w:ind w:left="720" w:hanging="360"/>
      </w:pPr>
      <w:rPr>
        <w:rFonts w:ascii="Wingdings" w:hAnsi="Wingdings" w:hint="default"/>
      </w:rPr>
    </w:lvl>
    <w:lvl w:ilvl="1" w:tplc="F8D24FF2" w:tentative="1">
      <w:start w:val="1"/>
      <w:numFmt w:val="bullet"/>
      <w:lvlText w:val=""/>
      <w:lvlJc w:val="left"/>
      <w:pPr>
        <w:tabs>
          <w:tab w:val="num" w:pos="1440"/>
        </w:tabs>
        <w:ind w:left="1440" w:hanging="360"/>
      </w:pPr>
      <w:rPr>
        <w:rFonts w:ascii="Wingdings" w:hAnsi="Wingdings" w:hint="default"/>
      </w:rPr>
    </w:lvl>
    <w:lvl w:ilvl="2" w:tplc="74BE2B5A" w:tentative="1">
      <w:start w:val="1"/>
      <w:numFmt w:val="bullet"/>
      <w:lvlText w:val=""/>
      <w:lvlJc w:val="left"/>
      <w:pPr>
        <w:tabs>
          <w:tab w:val="num" w:pos="2160"/>
        </w:tabs>
        <w:ind w:left="2160" w:hanging="360"/>
      </w:pPr>
      <w:rPr>
        <w:rFonts w:ascii="Wingdings" w:hAnsi="Wingdings" w:hint="default"/>
      </w:rPr>
    </w:lvl>
    <w:lvl w:ilvl="3" w:tplc="79506FCC" w:tentative="1">
      <w:start w:val="1"/>
      <w:numFmt w:val="bullet"/>
      <w:lvlText w:val=""/>
      <w:lvlJc w:val="left"/>
      <w:pPr>
        <w:tabs>
          <w:tab w:val="num" w:pos="2880"/>
        </w:tabs>
        <w:ind w:left="2880" w:hanging="360"/>
      </w:pPr>
      <w:rPr>
        <w:rFonts w:ascii="Wingdings" w:hAnsi="Wingdings" w:hint="default"/>
      </w:rPr>
    </w:lvl>
    <w:lvl w:ilvl="4" w:tplc="61905472" w:tentative="1">
      <w:start w:val="1"/>
      <w:numFmt w:val="bullet"/>
      <w:lvlText w:val=""/>
      <w:lvlJc w:val="left"/>
      <w:pPr>
        <w:tabs>
          <w:tab w:val="num" w:pos="3600"/>
        </w:tabs>
        <w:ind w:left="3600" w:hanging="360"/>
      </w:pPr>
      <w:rPr>
        <w:rFonts w:ascii="Wingdings" w:hAnsi="Wingdings" w:hint="default"/>
      </w:rPr>
    </w:lvl>
    <w:lvl w:ilvl="5" w:tplc="1F766B24" w:tentative="1">
      <w:start w:val="1"/>
      <w:numFmt w:val="bullet"/>
      <w:lvlText w:val=""/>
      <w:lvlJc w:val="left"/>
      <w:pPr>
        <w:tabs>
          <w:tab w:val="num" w:pos="4320"/>
        </w:tabs>
        <w:ind w:left="4320" w:hanging="360"/>
      </w:pPr>
      <w:rPr>
        <w:rFonts w:ascii="Wingdings" w:hAnsi="Wingdings" w:hint="default"/>
      </w:rPr>
    </w:lvl>
    <w:lvl w:ilvl="6" w:tplc="9FE6AC9C" w:tentative="1">
      <w:start w:val="1"/>
      <w:numFmt w:val="bullet"/>
      <w:lvlText w:val=""/>
      <w:lvlJc w:val="left"/>
      <w:pPr>
        <w:tabs>
          <w:tab w:val="num" w:pos="5040"/>
        </w:tabs>
        <w:ind w:left="5040" w:hanging="360"/>
      </w:pPr>
      <w:rPr>
        <w:rFonts w:ascii="Wingdings" w:hAnsi="Wingdings" w:hint="default"/>
      </w:rPr>
    </w:lvl>
    <w:lvl w:ilvl="7" w:tplc="7ED8958A" w:tentative="1">
      <w:start w:val="1"/>
      <w:numFmt w:val="bullet"/>
      <w:lvlText w:val=""/>
      <w:lvlJc w:val="left"/>
      <w:pPr>
        <w:tabs>
          <w:tab w:val="num" w:pos="5760"/>
        </w:tabs>
        <w:ind w:left="5760" w:hanging="360"/>
      </w:pPr>
      <w:rPr>
        <w:rFonts w:ascii="Wingdings" w:hAnsi="Wingdings" w:hint="default"/>
      </w:rPr>
    </w:lvl>
    <w:lvl w:ilvl="8" w:tplc="32BCAB34" w:tentative="1">
      <w:start w:val="1"/>
      <w:numFmt w:val="bullet"/>
      <w:lvlText w:val=""/>
      <w:lvlJc w:val="left"/>
      <w:pPr>
        <w:tabs>
          <w:tab w:val="num" w:pos="6480"/>
        </w:tabs>
        <w:ind w:left="6480" w:hanging="360"/>
      </w:pPr>
      <w:rPr>
        <w:rFonts w:ascii="Wingdings" w:hAnsi="Wingdings" w:hint="default"/>
      </w:rPr>
    </w:lvl>
  </w:abstractNum>
  <w:abstractNum w:abstractNumId="23">
    <w:nsid w:val="2E000003"/>
    <w:multiLevelType w:val="hybridMultilevel"/>
    <w:tmpl w:val="4A806F72"/>
    <w:lvl w:ilvl="0" w:tplc="D4A692E4">
      <w:start w:val="1"/>
      <w:numFmt w:val="bullet"/>
      <w:lvlText w:val=""/>
      <w:lvlJc w:val="left"/>
      <w:pPr>
        <w:tabs>
          <w:tab w:val="num" w:pos="720"/>
        </w:tabs>
        <w:ind w:left="720" w:hanging="360"/>
      </w:pPr>
      <w:rPr>
        <w:rFonts w:ascii="Wingdings" w:hAnsi="Wingdings" w:hint="default"/>
      </w:rPr>
    </w:lvl>
    <w:lvl w:ilvl="1" w:tplc="9E325678" w:tentative="1">
      <w:start w:val="1"/>
      <w:numFmt w:val="bullet"/>
      <w:lvlText w:val=""/>
      <w:lvlJc w:val="left"/>
      <w:pPr>
        <w:tabs>
          <w:tab w:val="num" w:pos="1440"/>
        </w:tabs>
        <w:ind w:left="1440" w:hanging="360"/>
      </w:pPr>
      <w:rPr>
        <w:rFonts w:ascii="Wingdings" w:hAnsi="Wingdings" w:hint="default"/>
      </w:rPr>
    </w:lvl>
    <w:lvl w:ilvl="2" w:tplc="BE7E9FEE" w:tentative="1">
      <w:start w:val="1"/>
      <w:numFmt w:val="bullet"/>
      <w:lvlText w:val=""/>
      <w:lvlJc w:val="left"/>
      <w:pPr>
        <w:tabs>
          <w:tab w:val="num" w:pos="2160"/>
        </w:tabs>
        <w:ind w:left="2160" w:hanging="360"/>
      </w:pPr>
      <w:rPr>
        <w:rFonts w:ascii="Wingdings" w:hAnsi="Wingdings" w:hint="default"/>
      </w:rPr>
    </w:lvl>
    <w:lvl w:ilvl="3" w:tplc="E0CEF894" w:tentative="1">
      <w:start w:val="1"/>
      <w:numFmt w:val="bullet"/>
      <w:lvlText w:val=""/>
      <w:lvlJc w:val="left"/>
      <w:pPr>
        <w:tabs>
          <w:tab w:val="num" w:pos="2880"/>
        </w:tabs>
        <w:ind w:left="2880" w:hanging="360"/>
      </w:pPr>
      <w:rPr>
        <w:rFonts w:ascii="Wingdings" w:hAnsi="Wingdings" w:hint="default"/>
      </w:rPr>
    </w:lvl>
    <w:lvl w:ilvl="4" w:tplc="07D0051C" w:tentative="1">
      <w:start w:val="1"/>
      <w:numFmt w:val="bullet"/>
      <w:lvlText w:val=""/>
      <w:lvlJc w:val="left"/>
      <w:pPr>
        <w:tabs>
          <w:tab w:val="num" w:pos="3600"/>
        </w:tabs>
        <w:ind w:left="3600" w:hanging="360"/>
      </w:pPr>
      <w:rPr>
        <w:rFonts w:ascii="Wingdings" w:hAnsi="Wingdings" w:hint="default"/>
      </w:rPr>
    </w:lvl>
    <w:lvl w:ilvl="5" w:tplc="50FC51C4" w:tentative="1">
      <w:start w:val="1"/>
      <w:numFmt w:val="bullet"/>
      <w:lvlText w:val=""/>
      <w:lvlJc w:val="left"/>
      <w:pPr>
        <w:tabs>
          <w:tab w:val="num" w:pos="4320"/>
        </w:tabs>
        <w:ind w:left="4320" w:hanging="360"/>
      </w:pPr>
      <w:rPr>
        <w:rFonts w:ascii="Wingdings" w:hAnsi="Wingdings" w:hint="default"/>
      </w:rPr>
    </w:lvl>
    <w:lvl w:ilvl="6" w:tplc="39840372" w:tentative="1">
      <w:start w:val="1"/>
      <w:numFmt w:val="bullet"/>
      <w:lvlText w:val=""/>
      <w:lvlJc w:val="left"/>
      <w:pPr>
        <w:tabs>
          <w:tab w:val="num" w:pos="5040"/>
        </w:tabs>
        <w:ind w:left="5040" w:hanging="360"/>
      </w:pPr>
      <w:rPr>
        <w:rFonts w:ascii="Wingdings" w:hAnsi="Wingdings" w:hint="default"/>
      </w:rPr>
    </w:lvl>
    <w:lvl w:ilvl="7" w:tplc="97DEA5FA" w:tentative="1">
      <w:start w:val="1"/>
      <w:numFmt w:val="bullet"/>
      <w:lvlText w:val=""/>
      <w:lvlJc w:val="left"/>
      <w:pPr>
        <w:tabs>
          <w:tab w:val="num" w:pos="5760"/>
        </w:tabs>
        <w:ind w:left="5760" w:hanging="360"/>
      </w:pPr>
      <w:rPr>
        <w:rFonts w:ascii="Wingdings" w:hAnsi="Wingdings" w:hint="default"/>
      </w:rPr>
    </w:lvl>
    <w:lvl w:ilvl="8" w:tplc="FCBE9716" w:tentative="1">
      <w:start w:val="1"/>
      <w:numFmt w:val="bullet"/>
      <w:lvlText w:val=""/>
      <w:lvlJc w:val="left"/>
      <w:pPr>
        <w:tabs>
          <w:tab w:val="num" w:pos="6480"/>
        </w:tabs>
        <w:ind w:left="6480" w:hanging="360"/>
      </w:pPr>
      <w:rPr>
        <w:rFonts w:ascii="Wingdings" w:hAnsi="Wingdings" w:hint="default"/>
      </w:rPr>
    </w:lvl>
  </w:abstractNum>
  <w:abstractNum w:abstractNumId="24">
    <w:nsid w:val="31DB575E"/>
    <w:multiLevelType w:val="hybridMultilevel"/>
    <w:tmpl w:val="140695F0"/>
    <w:lvl w:ilvl="0" w:tplc="B838D98C">
      <w:start w:val="1"/>
      <w:numFmt w:val="bullet"/>
      <w:lvlText w:val=""/>
      <w:lvlJc w:val="left"/>
      <w:pPr>
        <w:tabs>
          <w:tab w:val="num" w:pos="720"/>
        </w:tabs>
        <w:ind w:left="720" w:hanging="360"/>
      </w:pPr>
      <w:rPr>
        <w:rFonts w:ascii="Wingdings" w:hAnsi="Wingdings" w:hint="default"/>
      </w:rPr>
    </w:lvl>
    <w:lvl w:ilvl="1" w:tplc="71346D20" w:tentative="1">
      <w:start w:val="1"/>
      <w:numFmt w:val="bullet"/>
      <w:lvlText w:val=""/>
      <w:lvlJc w:val="left"/>
      <w:pPr>
        <w:tabs>
          <w:tab w:val="num" w:pos="1440"/>
        </w:tabs>
        <w:ind w:left="1440" w:hanging="360"/>
      </w:pPr>
      <w:rPr>
        <w:rFonts w:ascii="Wingdings" w:hAnsi="Wingdings" w:hint="default"/>
      </w:rPr>
    </w:lvl>
    <w:lvl w:ilvl="2" w:tplc="031C97CC" w:tentative="1">
      <w:start w:val="1"/>
      <w:numFmt w:val="bullet"/>
      <w:lvlText w:val=""/>
      <w:lvlJc w:val="left"/>
      <w:pPr>
        <w:tabs>
          <w:tab w:val="num" w:pos="2160"/>
        </w:tabs>
        <w:ind w:left="2160" w:hanging="360"/>
      </w:pPr>
      <w:rPr>
        <w:rFonts w:ascii="Wingdings" w:hAnsi="Wingdings" w:hint="default"/>
      </w:rPr>
    </w:lvl>
    <w:lvl w:ilvl="3" w:tplc="FC66A14C" w:tentative="1">
      <w:start w:val="1"/>
      <w:numFmt w:val="bullet"/>
      <w:lvlText w:val=""/>
      <w:lvlJc w:val="left"/>
      <w:pPr>
        <w:tabs>
          <w:tab w:val="num" w:pos="2880"/>
        </w:tabs>
        <w:ind w:left="2880" w:hanging="360"/>
      </w:pPr>
      <w:rPr>
        <w:rFonts w:ascii="Wingdings" w:hAnsi="Wingdings" w:hint="default"/>
      </w:rPr>
    </w:lvl>
    <w:lvl w:ilvl="4" w:tplc="72327E4C" w:tentative="1">
      <w:start w:val="1"/>
      <w:numFmt w:val="bullet"/>
      <w:lvlText w:val=""/>
      <w:lvlJc w:val="left"/>
      <w:pPr>
        <w:tabs>
          <w:tab w:val="num" w:pos="3600"/>
        </w:tabs>
        <w:ind w:left="3600" w:hanging="360"/>
      </w:pPr>
      <w:rPr>
        <w:rFonts w:ascii="Wingdings" w:hAnsi="Wingdings" w:hint="default"/>
      </w:rPr>
    </w:lvl>
    <w:lvl w:ilvl="5" w:tplc="B00EB1F2" w:tentative="1">
      <w:start w:val="1"/>
      <w:numFmt w:val="bullet"/>
      <w:lvlText w:val=""/>
      <w:lvlJc w:val="left"/>
      <w:pPr>
        <w:tabs>
          <w:tab w:val="num" w:pos="4320"/>
        </w:tabs>
        <w:ind w:left="4320" w:hanging="360"/>
      </w:pPr>
      <w:rPr>
        <w:rFonts w:ascii="Wingdings" w:hAnsi="Wingdings" w:hint="default"/>
      </w:rPr>
    </w:lvl>
    <w:lvl w:ilvl="6" w:tplc="453EDE92" w:tentative="1">
      <w:start w:val="1"/>
      <w:numFmt w:val="bullet"/>
      <w:lvlText w:val=""/>
      <w:lvlJc w:val="left"/>
      <w:pPr>
        <w:tabs>
          <w:tab w:val="num" w:pos="5040"/>
        </w:tabs>
        <w:ind w:left="5040" w:hanging="360"/>
      </w:pPr>
      <w:rPr>
        <w:rFonts w:ascii="Wingdings" w:hAnsi="Wingdings" w:hint="default"/>
      </w:rPr>
    </w:lvl>
    <w:lvl w:ilvl="7" w:tplc="2E561198" w:tentative="1">
      <w:start w:val="1"/>
      <w:numFmt w:val="bullet"/>
      <w:lvlText w:val=""/>
      <w:lvlJc w:val="left"/>
      <w:pPr>
        <w:tabs>
          <w:tab w:val="num" w:pos="5760"/>
        </w:tabs>
        <w:ind w:left="5760" w:hanging="360"/>
      </w:pPr>
      <w:rPr>
        <w:rFonts w:ascii="Wingdings" w:hAnsi="Wingdings" w:hint="default"/>
      </w:rPr>
    </w:lvl>
    <w:lvl w:ilvl="8" w:tplc="4B0C9C78" w:tentative="1">
      <w:start w:val="1"/>
      <w:numFmt w:val="bullet"/>
      <w:lvlText w:val=""/>
      <w:lvlJc w:val="left"/>
      <w:pPr>
        <w:tabs>
          <w:tab w:val="num" w:pos="6480"/>
        </w:tabs>
        <w:ind w:left="6480" w:hanging="360"/>
      </w:pPr>
      <w:rPr>
        <w:rFonts w:ascii="Wingdings" w:hAnsi="Wingdings" w:hint="default"/>
      </w:rPr>
    </w:lvl>
  </w:abstractNum>
  <w:abstractNum w:abstractNumId="25">
    <w:nsid w:val="33EE7E39"/>
    <w:multiLevelType w:val="hybridMultilevel"/>
    <w:tmpl w:val="A22C1A70"/>
    <w:lvl w:ilvl="0" w:tplc="8D382FE0">
      <w:start w:val="1"/>
      <w:numFmt w:val="bullet"/>
      <w:pStyle w:val="TableBull2"/>
      <w:lvlText w:val=""/>
      <w:lvlJc w:val="left"/>
      <w:pPr>
        <w:ind w:left="1080" w:hanging="360"/>
      </w:pPr>
      <w:rPr>
        <w:rFonts w:ascii="Wingdings" w:hAnsi="Wingdings"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54A22AA"/>
    <w:multiLevelType w:val="hybridMultilevel"/>
    <w:tmpl w:val="E89C441E"/>
    <w:lvl w:ilvl="0" w:tplc="04090001">
      <w:start w:val="1"/>
      <w:numFmt w:val="bullet"/>
      <w:pStyle w:val="BulletList"/>
      <w:lvlText w:val=""/>
      <w:lvlJc w:val="left"/>
      <w:pPr>
        <w:tabs>
          <w:tab w:val="num" w:pos="1872"/>
        </w:tabs>
        <w:ind w:left="1872" w:hanging="432"/>
      </w:pPr>
      <w:rPr>
        <w:rFonts w:ascii="Symbol" w:hAnsi="Symbol" w:hint="default"/>
        <w:color w:val="auto"/>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27">
    <w:nsid w:val="36313C84"/>
    <w:multiLevelType w:val="hybridMultilevel"/>
    <w:tmpl w:val="A2E6CBBC"/>
    <w:lvl w:ilvl="0" w:tplc="64E29036">
      <w:start w:val="1"/>
      <w:numFmt w:val="bullet"/>
      <w:lvlText w:val=""/>
      <w:lvlJc w:val="left"/>
      <w:pPr>
        <w:tabs>
          <w:tab w:val="num" w:pos="720"/>
        </w:tabs>
        <w:ind w:left="720" w:hanging="360"/>
      </w:pPr>
      <w:rPr>
        <w:rFonts w:ascii="Wingdings" w:hAnsi="Wingdings" w:hint="default"/>
      </w:rPr>
    </w:lvl>
    <w:lvl w:ilvl="1" w:tplc="E5D8458E" w:tentative="1">
      <w:start w:val="1"/>
      <w:numFmt w:val="bullet"/>
      <w:lvlText w:val=""/>
      <w:lvlJc w:val="left"/>
      <w:pPr>
        <w:tabs>
          <w:tab w:val="num" w:pos="1440"/>
        </w:tabs>
        <w:ind w:left="1440" w:hanging="360"/>
      </w:pPr>
      <w:rPr>
        <w:rFonts w:ascii="Wingdings" w:hAnsi="Wingdings" w:hint="default"/>
      </w:rPr>
    </w:lvl>
    <w:lvl w:ilvl="2" w:tplc="B2BE963E" w:tentative="1">
      <w:start w:val="1"/>
      <w:numFmt w:val="bullet"/>
      <w:lvlText w:val=""/>
      <w:lvlJc w:val="left"/>
      <w:pPr>
        <w:tabs>
          <w:tab w:val="num" w:pos="2160"/>
        </w:tabs>
        <w:ind w:left="2160" w:hanging="360"/>
      </w:pPr>
      <w:rPr>
        <w:rFonts w:ascii="Wingdings" w:hAnsi="Wingdings" w:hint="default"/>
      </w:rPr>
    </w:lvl>
    <w:lvl w:ilvl="3" w:tplc="7332C0A0" w:tentative="1">
      <w:start w:val="1"/>
      <w:numFmt w:val="bullet"/>
      <w:lvlText w:val=""/>
      <w:lvlJc w:val="left"/>
      <w:pPr>
        <w:tabs>
          <w:tab w:val="num" w:pos="2880"/>
        </w:tabs>
        <w:ind w:left="2880" w:hanging="360"/>
      </w:pPr>
      <w:rPr>
        <w:rFonts w:ascii="Wingdings" w:hAnsi="Wingdings" w:hint="default"/>
      </w:rPr>
    </w:lvl>
    <w:lvl w:ilvl="4" w:tplc="3B22F090" w:tentative="1">
      <w:start w:val="1"/>
      <w:numFmt w:val="bullet"/>
      <w:lvlText w:val=""/>
      <w:lvlJc w:val="left"/>
      <w:pPr>
        <w:tabs>
          <w:tab w:val="num" w:pos="3600"/>
        </w:tabs>
        <w:ind w:left="3600" w:hanging="360"/>
      </w:pPr>
      <w:rPr>
        <w:rFonts w:ascii="Wingdings" w:hAnsi="Wingdings" w:hint="default"/>
      </w:rPr>
    </w:lvl>
    <w:lvl w:ilvl="5" w:tplc="89DE7D14" w:tentative="1">
      <w:start w:val="1"/>
      <w:numFmt w:val="bullet"/>
      <w:lvlText w:val=""/>
      <w:lvlJc w:val="left"/>
      <w:pPr>
        <w:tabs>
          <w:tab w:val="num" w:pos="4320"/>
        </w:tabs>
        <w:ind w:left="4320" w:hanging="360"/>
      </w:pPr>
      <w:rPr>
        <w:rFonts w:ascii="Wingdings" w:hAnsi="Wingdings" w:hint="default"/>
      </w:rPr>
    </w:lvl>
    <w:lvl w:ilvl="6" w:tplc="C54C84C2" w:tentative="1">
      <w:start w:val="1"/>
      <w:numFmt w:val="bullet"/>
      <w:lvlText w:val=""/>
      <w:lvlJc w:val="left"/>
      <w:pPr>
        <w:tabs>
          <w:tab w:val="num" w:pos="5040"/>
        </w:tabs>
        <w:ind w:left="5040" w:hanging="360"/>
      </w:pPr>
      <w:rPr>
        <w:rFonts w:ascii="Wingdings" w:hAnsi="Wingdings" w:hint="default"/>
      </w:rPr>
    </w:lvl>
    <w:lvl w:ilvl="7" w:tplc="8F3C8186" w:tentative="1">
      <w:start w:val="1"/>
      <w:numFmt w:val="bullet"/>
      <w:lvlText w:val=""/>
      <w:lvlJc w:val="left"/>
      <w:pPr>
        <w:tabs>
          <w:tab w:val="num" w:pos="5760"/>
        </w:tabs>
        <w:ind w:left="5760" w:hanging="360"/>
      </w:pPr>
      <w:rPr>
        <w:rFonts w:ascii="Wingdings" w:hAnsi="Wingdings" w:hint="default"/>
      </w:rPr>
    </w:lvl>
    <w:lvl w:ilvl="8" w:tplc="949ED6F8" w:tentative="1">
      <w:start w:val="1"/>
      <w:numFmt w:val="bullet"/>
      <w:lvlText w:val=""/>
      <w:lvlJc w:val="left"/>
      <w:pPr>
        <w:tabs>
          <w:tab w:val="num" w:pos="6480"/>
        </w:tabs>
        <w:ind w:left="6480" w:hanging="360"/>
      </w:pPr>
      <w:rPr>
        <w:rFonts w:ascii="Wingdings" w:hAnsi="Wingdings" w:hint="default"/>
      </w:rPr>
    </w:lvl>
  </w:abstractNum>
  <w:abstractNum w:abstractNumId="28">
    <w:nsid w:val="39C446DC"/>
    <w:multiLevelType w:val="hybridMultilevel"/>
    <w:tmpl w:val="454856F0"/>
    <w:lvl w:ilvl="0" w:tplc="D04C71B2">
      <w:start w:val="1"/>
      <w:numFmt w:val="bullet"/>
      <w:lvlText w:val=""/>
      <w:lvlJc w:val="left"/>
      <w:pPr>
        <w:tabs>
          <w:tab w:val="num" w:pos="720"/>
        </w:tabs>
        <w:ind w:left="720" w:hanging="360"/>
      </w:pPr>
      <w:rPr>
        <w:rFonts w:ascii="Wingdings" w:hAnsi="Wingdings" w:hint="default"/>
      </w:rPr>
    </w:lvl>
    <w:lvl w:ilvl="1" w:tplc="3A903184" w:tentative="1">
      <w:start w:val="1"/>
      <w:numFmt w:val="bullet"/>
      <w:lvlText w:val=""/>
      <w:lvlJc w:val="left"/>
      <w:pPr>
        <w:tabs>
          <w:tab w:val="num" w:pos="1440"/>
        </w:tabs>
        <w:ind w:left="1440" w:hanging="360"/>
      </w:pPr>
      <w:rPr>
        <w:rFonts w:ascii="Wingdings" w:hAnsi="Wingdings" w:hint="default"/>
      </w:rPr>
    </w:lvl>
    <w:lvl w:ilvl="2" w:tplc="22D6D17E" w:tentative="1">
      <w:start w:val="1"/>
      <w:numFmt w:val="bullet"/>
      <w:lvlText w:val=""/>
      <w:lvlJc w:val="left"/>
      <w:pPr>
        <w:tabs>
          <w:tab w:val="num" w:pos="2160"/>
        </w:tabs>
        <w:ind w:left="2160" w:hanging="360"/>
      </w:pPr>
      <w:rPr>
        <w:rFonts w:ascii="Wingdings" w:hAnsi="Wingdings" w:hint="default"/>
      </w:rPr>
    </w:lvl>
    <w:lvl w:ilvl="3" w:tplc="5BC295F0" w:tentative="1">
      <w:start w:val="1"/>
      <w:numFmt w:val="bullet"/>
      <w:lvlText w:val=""/>
      <w:lvlJc w:val="left"/>
      <w:pPr>
        <w:tabs>
          <w:tab w:val="num" w:pos="2880"/>
        </w:tabs>
        <w:ind w:left="2880" w:hanging="360"/>
      </w:pPr>
      <w:rPr>
        <w:rFonts w:ascii="Wingdings" w:hAnsi="Wingdings" w:hint="default"/>
      </w:rPr>
    </w:lvl>
    <w:lvl w:ilvl="4" w:tplc="9E28CE26" w:tentative="1">
      <w:start w:val="1"/>
      <w:numFmt w:val="bullet"/>
      <w:lvlText w:val=""/>
      <w:lvlJc w:val="left"/>
      <w:pPr>
        <w:tabs>
          <w:tab w:val="num" w:pos="3600"/>
        </w:tabs>
        <w:ind w:left="3600" w:hanging="360"/>
      </w:pPr>
      <w:rPr>
        <w:rFonts w:ascii="Wingdings" w:hAnsi="Wingdings" w:hint="default"/>
      </w:rPr>
    </w:lvl>
    <w:lvl w:ilvl="5" w:tplc="09008B3E" w:tentative="1">
      <w:start w:val="1"/>
      <w:numFmt w:val="bullet"/>
      <w:lvlText w:val=""/>
      <w:lvlJc w:val="left"/>
      <w:pPr>
        <w:tabs>
          <w:tab w:val="num" w:pos="4320"/>
        </w:tabs>
        <w:ind w:left="4320" w:hanging="360"/>
      </w:pPr>
      <w:rPr>
        <w:rFonts w:ascii="Wingdings" w:hAnsi="Wingdings" w:hint="default"/>
      </w:rPr>
    </w:lvl>
    <w:lvl w:ilvl="6" w:tplc="549A1E34" w:tentative="1">
      <w:start w:val="1"/>
      <w:numFmt w:val="bullet"/>
      <w:lvlText w:val=""/>
      <w:lvlJc w:val="left"/>
      <w:pPr>
        <w:tabs>
          <w:tab w:val="num" w:pos="5040"/>
        </w:tabs>
        <w:ind w:left="5040" w:hanging="360"/>
      </w:pPr>
      <w:rPr>
        <w:rFonts w:ascii="Wingdings" w:hAnsi="Wingdings" w:hint="default"/>
      </w:rPr>
    </w:lvl>
    <w:lvl w:ilvl="7" w:tplc="3648F3F6" w:tentative="1">
      <w:start w:val="1"/>
      <w:numFmt w:val="bullet"/>
      <w:lvlText w:val=""/>
      <w:lvlJc w:val="left"/>
      <w:pPr>
        <w:tabs>
          <w:tab w:val="num" w:pos="5760"/>
        </w:tabs>
        <w:ind w:left="5760" w:hanging="360"/>
      </w:pPr>
      <w:rPr>
        <w:rFonts w:ascii="Wingdings" w:hAnsi="Wingdings" w:hint="default"/>
      </w:rPr>
    </w:lvl>
    <w:lvl w:ilvl="8" w:tplc="B540E6BA" w:tentative="1">
      <w:start w:val="1"/>
      <w:numFmt w:val="bullet"/>
      <w:lvlText w:val=""/>
      <w:lvlJc w:val="left"/>
      <w:pPr>
        <w:tabs>
          <w:tab w:val="num" w:pos="6480"/>
        </w:tabs>
        <w:ind w:left="6480" w:hanging="360"/>
      </w:pPr>
      <w:rPr>
        <w:rFonts w:ascii="Wingdings" w:hAnsi="Wingdings" w:hint="default"/>
      </w:rPr>
    </w:lvl>
  </w:abstractNum>
  <w:abstractNum w:abstractNumId="29">
    <w:nsid w:val="3D842775"/>
    <w:multiLevelType w:val="hybridMultilevel"/>
    <w:tmpl w:val="CCBE178C"/>
    <w:lvl w:ilvl="0" w:tplc="CF1A94D6">
      <w:start w:val="1"/>
      <w:numFmt w:val="bullet"/>
      <w:lvlText w:val=""/>
      <w:lvlJc w:val="left"/>
      <w:pPr>
        <w:tabs>
          <w:tab w:val="num" w:pos="720"/>
        </w:tabs>
        <w:ind w:left="720" w:hanging="360"/>
      </w:pPr>
      <w:rPr>
        <w:rFonts w:ascii="Wingdings" w:hAnsi="Wingdings" w:hint="default"/>
      </w:rPr>
    </w:lvl>
    <w:lvl w:ilvl="1" w:tplc="54F21FA8" w:tentative="1">
      <w:start w:val="1"/>
      <w:numFmt w:val="bullet"/>
      <w:lvlText w:val=""/>
      <w:lvlJc w:val="left"/>
      <w:pPr>
        <w:tabs>
          <w:tab w:val="num" w:pos="1440"/>
        </w:tabs>
        <w:ind w:left="1440" w:hanging="360"/>
      </w:pPr>
      <w:rPr>
        <w:rFonts w:ascii="Wingdings" w:hAnsi="Wingdings" w:hint="default"/>
      </w:rPr>
    </w:lvl>
    <w:lvl w:ilvl="2" w:tplc="D39CAD50" w:tentative="1">
      <w:start w:val="1"/>
      <w:numFmt w:val="bullet"/>
      <w:lvlText w:val=""/>
      <w:lvlJc w:val="left"/>
      <w:pPr>
        <w:tabs>
          <w:tab w:val="num" w:pos="2160"/>
        </w:tabs>
        <w:ind w:left="2160" w:hanging="360"/>
      </w:pPr>
      <w:rPr>
        <w:rFonts w:ascii="Wingdings" w:hAnsi="Wingdings" w:hint="default"/>
      </w:rPr>
    </w:lvl>
    <w:lvl w:ilvl="3" w:tplc="42A07ECE" w:tentative="1">
      <w:start w:val="1"/>
      <w:numFmt w:val="bullet"/>
      <w:lvlText w:val=""/>
      <w:lvlJc w:val="left"/>
      <w:pPr>
        <w:tabs>
          <w:tab w:val="num" w:pos="2880"/>
        </w:tabs>
        <w:ind w:left="2880" w:hanging="360"/>
      </w:pPr>
      <w:rPr>
        <w:rFonts w:ascii="Wingdings" w:hAnsi="Wingdings" w:hint="default"/>
      </w:rPr>
    </w:lvl>
    <w:lvl w:ilvl="4" w:tplc="34D64F88" w:tentative="1">
      <w:start w:val="1"/>
      <w:numFmt w:val="bullet"/>
      <w:lvlText w:val=""/>
      <w:lvlJc w:val="left"/>
      <w:pPr>
        <w:tabs>
          <w:tab w:val="num" w:pos="3600"/>
        </w:tabs>
        <w:ind w:left="3600" w:hanging="360"/>
      </w:pPr>
      <w:rPr>
        <w:rFonts w:ascii="Wingdings" w:hAnsi="Wingdings" w:hint="default"/>
      </w:rPr>
    </w:lvl>
    <w:lvl w:ilvl="5" w:tplc="9014CE56" w:tentative="1">
      <w:start w:val="1"/>
      <w:numFmt w:val="bullet"/>
      <w:lvlText w:val=""/>
      <w:lvlJc w:val="left"/>
      <w:pPr>
        <w:tabs>
          <w:tab w:val="num" w:pos="4320"/>
        </w:tabs>
        <w:ind w:left="4320" w:hanging="360"/>
      </w:pPr>
      <w:rPr>
        <w:rFonts w:ascii="Wingdings" w:hAnsi="Wingdings" w:hint="default"/>
      </w:rPr>
    </w:lvl>
    <w:lvl w:ilvl="6" w:tplc="312CB4D6" w:tentative="1">
      <w:start w:val="1"/>
      <w:numFmt w:val="bullet"/>
      <w:lvlText w:val=""/>
      <w:lvlJc w:val="left"/>
      <w:pPr>
        <w:tabs>
          <w:tab w:val="num" w:pos="5040"/>
        </w:tabs>
        <w:ind w:left="5040" w:hanging="360"/>
      </w:pPr>
      <w:rPr>
        <w:rFonts w:ascii="Wingdings" w:hAnsi="Wingdings" w:hint="default"/>
      </w:rPr>
    </w:lvl>
    <w:lvl w:ilvl="7" w:tplc="18EEE772" w:tentative="1">
      <w:start w:val="1"/>
      <w:numFmt w:val="bullet"/>
      <w:lvlText w:val=""/>
      <w:lvlJc w:val="left"/>
      <w:pPr>
        <w:tabs>
          <w:tab w:val="num" w:pos="5760"/>
        </w:tabs>
        <w:ind w:left="5760" w:hanging="360"/>
      </w:pPr>
      <w:rPr>
        <w:rFonts w:ascii="Wingdings" w:hAnsi="Wingdings" w:hint="default"/>
      </w:rPr>
    </w:lvl>
    <w:lvl w:ilvl="8" w:tplc="8E06ED50" w:tentative="1">
      <w:start w:val="1"/>
      <w:numFmt w:val="bullet"/>
      <w:lvlText w:val=""/>
      <w:lvlJc w:val="left"/>
      <w:pPr>
        <w:tabs>
          <w:tab w:val="num" w:pos="6480"/>
        </w:tabs>
        <w:ind w:left="6480" w:hanging="360"/>
      </w:pPr>
      <w:rPr>
        <w:rFonts w:ascii="Wingdings" w:hAnsi="Wingdings" w:hint="default"/>
      </w:rPr>
    </w:lvl>
  </w:abstractNum>
  <w:abstractNum w:abstractNumId="30">
    <w:nsid w:val="3DFC36C0"/>
    <w:multiLevelType w:val="hybridMultilevel"/>
    <w:tmpl w:val="20FCD91E"/>
    <w:lvl w:ilvl="0" w:tplc="EBFA8C40">
      <w:start w:val="1"/>
      <w:numFmt w:val="bullet"/>
      <w:lvlText w:val=""/>
      <w:lvlJc w:val="left"/>
      <w:pPr>
        <w:tabs>
          <w:tab w:val="num" w:pos="720"/>
        </w:tabs>
        <w:ind w:left="720" w:hanging="360"/>
      </w:pPr>
      <w:rPr>
        <w:rFonts w:ascii="Wingdings" w:hAnsi="Wingdings" w:hint="default"/>
      </w:rPr>
    </w:lvl>
    <w:lvl w:ilvl="1" w:tplc="EDE8A2FA" w:tentative="1">
      <w:start w:val="1"/>
      <w:numFmt w:val="bullet"/>
      <w:lvlText w:val=""/>
      <w:lvlJc w:val="left"/>
      <w:pPr>
        <w:tabs>
          <w:tab w:val="num" w:pos="1440"/>
        </w:tabs>
        <w:ind w:left="1440" w:hanging="360"/>
      </w:pPr>
      <w:rPr>
        <w:rFonts w:ascii="Wingdings" w:hAnsi="Wingdings" w:hint="default"/>
      </w:rPr>
    </w:lvl>
    <w:lvl w:ilvl="2" w:tplc="E8A0FE36" w:tentative="1">
      <w:start w:val="1"/>
      <w:numFmt w:val="bullet"/>
      <w:lvlText w:val=""/>
      <w:lvlJc w:val="left"/>
      <w:pPr>
        <w:tabs>
          <w:tab w:val="num" w:pos="2160"/>
        </w:tabs>
        <w:ind w:left="2160" w:hanging="360"/>
      </w:pPr>
      <w:rPr>
        <w:rFonts w:ascii="Wingdings" w:hAnsi="Wingdings" w:hint="default"/>
      </w:rPr>
    </w:lvl>
    <w:lvl w:ilvl="3" w:tplc="F78C45F4" w:tentative="1">
      <w:start w:val="1"/>
      <w:numFmt w:val="bullet"/>
      <w:lvlText w:val=""/>
      <w:lvlJc w:val="left"/>
      <w:pPr>
        <w:tabs>
          <w:tab w:val="num" w:pos="2880"/>
        </w:tabs>
        <w:ind w:left="2880" w:hanging="360"/>
      </w:pPr>
      <w:rPr>
        <w:rFonts w:ascii="Wingdings" w:hAnsi="Wingdings" w:hint="default"/>
      </w:rPr>
    </w:lvl>
    <w:lvl w:ilvl="4" w:tplc="F05461E0" w:tentative="1">
      <w:start w:val="1"/>
      <w:numFmt w:val="bullet"/>
      <w:lvlText w:val=""/>
      <w:lvlJc w:val="left"/>
      <w:pPr>
        <w:tabs>
          <w:tab w:val="num" w:pos="3600"/>
        </w:tabs>
        <w:ind w:left="3600" w:hanging="360"/>
      </w:pPr>
      <w:rPr>
        <w:rFonts w:ascii="Wingdings" w:hAnsi="Wingdings" w:hint="default"/>
      </w:rPr>
    </w:lvl>
    <w:lvl w:ilvl="5" w:tplc="5AFC052E" w:tentative="1">
      <w:start w:val="1"/>
      <w:numFmt w:val="bullet"/>
      <w:lvlText w:val=""/>
      <w:lvlJc w:val="left"/>
      <w:pPr>
        <w:tabs>
          <w:tab w:val="num" w:pos="4320"/>
        </w:tabs>
        <w:ind w:left="4320" w:hanging="360"/>
      </w:pPr>
      <w:rPr>
        <w:rFonts w:ascii="Wingdings" w:hAnsi="Wingdings" w:hint="default"/>
      </w:rPr>
    </w:lvl>
    <w:lvl w:ilvl="6" w:tplc="1DE2ACF0" w:tentative="1">
      <w:start w:val="1"/>
      <w:numFmt w:val="bullet"/>
      <w:lvlText w:val=""/>
      <w:lvlJc w:val="left"/>
      <w:pPr>
        <w:tabs>
          <w:tab w:val="num" w:pos="5040"/>
        </w:tabs>
        <w:ind w:left="5040" w:hanging="360"/>
      </w:pPr>
      <w:rPr>
        <w:rFonts w:ascii="Wingdings" w:hAnsi="Wingdings" w:hint="default"/>
      </w:rPr>
    </w:lvl>
    <w:lvl w:ilvl="7" w:tplc="FE0C9670" w:tentative="1">
      <w:start w:val="1"/>
      <w:numFmt w:val="bullet"/>
      <w:lvlText w:val=""/>
      <w:lvlJc w:val="left"/>
      <w:pPr>
        <w:tabs>
          <w:tab w:val="num" w:pos="5760"/>
        </w:tabs>
        <w:ind w:left="5760" w:hanging="360"/>
      </w:pPr>
      <w:rPr>
        <w:rFonts w:ascii="Wingdings" w:hAnsi="Wingdings" w:hint="default"/>
      </w:rPr>
    </w:lvl>
    <w:lvl w:ilvl="8" w:tplc="AF74A33A" w:tentative="1">
      <w:start w:val="1"/>
      <w:numFmt w:val="bullet"/>
      <w:lvlText w:val=""/>
      <w:lvlJc w:val="left"/>
      <w:pPr>
        <w:tabs>
          <w:tab w:val="num" w:pos="6480"/>
        </w:tabs>
        <w:ind w:left="6480" w:hanging="360"/>
      </w:pPr>
      <w:rPr>
        <w:rFonts w:ascii="Wingdings" w:hAnsi="Wingdings" w:hint="default"/>
      </w:rPr>
    </w:lvl>
  </w:abstractNum>
  <w:abstractNum w:abstractNumId="31">
    <w:nsid w:val="3F323149"/>
    <w:multiLevelType w:val="hybridMultilevel"/>
    <w:tmpl w:val="FA2401BC"/>
    <w:lvl w:ilvl="0" w:tplc="0770C8AE">
      <w:start w:val="1"/>
      <w:numFmt w:val="bullet"/>
      <w:lvlText w:val=""/>
      <w:lvlJc w:val="left"/>
      <w:pPr>
        <w:tabs>
          <w:tab w:val="num" w:pos="720"/>
        </w:tabs>
        <w:ind w:left="720" w:hanging="360"/>
      </w:pPr>
      <w:rPr>
        <w:rFonts w:ascii="Wingdings" w:hAnsi="Wingdings" w:hint="default"/>
      </w:rPr>
    </w:lvl>
    <w:lvl w:ilvl="1" w:tplc="65F4CC52" w:tentative="1">
      <w:start w:val="1"/>
      <w:numFmt w:val="bullet"/>
      <w:lvlText w:val=""/>
      <w:lvlJc w:val="left"/>
      <w:pPr>
        <w:tabs>
          <w:tab w:val="num" w:pos="1440"/>
        </w:tabs>
        <w:ind w:left="1440" w:hanging="360"/>
      </w:pPr>
      <w:rPr>
        <w:rFonts w:ascii="Wingdings" w:hAnsi="Wingdings" w:hint="default"/>
      </w:rPr>
    </w:lvl>
    <w:lvl w:ilvl="2" w:tplc="0582B13E" w:tentative="1">
      <w:start w:val="1"/>
      <w:numFmt w:val="bullet"/>
      <w:lvlText w:val=""/>
      <w:lvlJc w:val="left"/>
      <w:pPr>
        <w:tabs>
          <w:tab w:val="num" w:pos="2160"/>
        </w:tabs>
        <w:ind w:left="2160" w:hanging="360"/>
      </w:pPr>
      <w:rPr>
        <w:rFonts w:ascii="Wingdings" w:hAnsi="Wingdings" w:hint="default"/>
      </w:rPr>
    </w:lvl>
    <w:lvl w:ilvl="3" w:tplc="3D0072B4" w:tentative="1">
      <w:start w:val="1"/>
      <w:numFmt w:val="bullet"/>
      <w:lvlText w:val=""/>
      <w:lvlJc w:val="left"/>
      <w:pPr>
        <w:tabs>
          <w:tab w:val="num" w:pos="2880"/>
        </w:tabs>
        <w:ind w:left="2880" w:hanging="360"/>
      </w:pPr>
      <w:rPr>
        <w:rFonts w:ascii="Wingdings" w:hAnsi="Wingdings" w:hint="default"/>
      </w:rPr>
    </w:lvl>
    <w:lvl w:ilvl="4" w:tplc="DA801D18" w:tentative="1">
      <w:start w:val="1"/>
      <w:numFmt w:val="bullet"/>
      <w:lvlText w:val=""/>
      <w:lvlJc w:val="left"/>
      <w:pPr>
        <w:tabs>
          <w:tab w:val="num" w:pos="3600"/>
        </w:tabs>
        <w:ind w:left="3600" w:hanging="360"/>
      </w:pPr>
      <w:rPr>
        <w:rFonts w:ascii="Wingdings" w:hAnsi="Wingdings" w:hint="default"/>
      </w:rPr>
    </w:lvl>
    <w:lvl w:ilvl="5" w:tplc="97842944" w:tentative="1">
      <w:start w:val="1"/>
      <w:numFmt w:val="bullet"/>
      <w:lvlText w:val=""/>
      <w:lvlJc w:val="left"/>
      <w:pPr>
        <w:tabs>
          <w:tab w:val="num" w:pos="4320"/>
        </w:tabs>
        <w:ind w:left="4320" w:hanging="360"/>
      </w:pPr>
      <w:rPr>
        <w:rFonts w:ascii="Wingdings" w:hAnsi="Wingdings" w:hint="default"/>
      </w:rPr>
    </w:lvl>
    <w:lvl w:ilvl="6" w:tplc="86C49908" w:tentative="1">
      <w:start w:val="1"/>
      <w:numFmt w:val="bullet"/>
      <w:lvlText w:val=""/>
      <w:lvlJc w:val="left"/>
      <w:pPr>
        <w:tabs>
          <w:tab w:val="num" w:pos="5040"/>
        </w:tabs>
        <w:ind w:left="5040" w:hanging="360"/>
      </w:pPr>
      <w:rPr>
        <w:rFonts w:ascii="Wingdings" w:hAnsi="Wingdings" w:hint="default"/>
      </w:rPr>
    </w:lvl>
    <w:lvl w:ilvl="7" w:tplc="6564485A" w:tentative="1">
      <w:start w:val="1"/>
      <w:numFmt w:val="bullet"/>
      <w:lvlText w:val=""/>
      <w:lvlJc w:val="left"/>
      <w:pPr>
        <w:tabs>
          <w:tab w:val="num" w:pos="5760"/>
        </w:tabs>
        <w:ind w:left="5760" w:hanging="360"/>
      </w:pPr>
      <w:rPr>
        <w:rFonts w:ascii="Wingdings" w:hAnsi="Wingdings" w:hint="default"/>
      </w:rPr>
    </w:lvl>
    <w:lvl w:ilvl="8" w:tplc="14102FDC" w:tentative="1">
      <w:start w:val="1"/>
      <w:numFmt w:val="bullet"/>
      <w:lvlText w:val=""/>
      <w:lvlJc w:val="left"/>
      <w:pPr>
        <w:tabs>
          <w:tab w:val="num" w:pos="6480"/>
        </w:tabs>
        <w:ind w:left="6480" w:hanging="360"/>
      </w:pPr>
      <w:rPr>
        <w:rFonts w:ascii="Wingdings" w:hAnsi="Wingdings" w:hint="default"/>
      </w:rPr>
    </w:lvl>
  </w:abstractNum>
  <w:abstractNum w:abstractNumId="32">
    <w:nsid w:val="3FDE5AF5"/>
    <w:multiLevelType w:val="hybridMultilevel"/>
    <w:tmpl w:val="7012BC8E"/>
    <w:lvl w:ilvl="0" w:tplc="4ECE986A">
      <w:start w:val="1"/>
      <w:numFmt w:val="bullet"/>
      <w:lvlText w:val=""/>
      <w:lvlJc w:val="left"/>
      <w:pPr>
        <w:tabs>
          <w:tab w:val="num" w:pos="720"/>
        </w:tabs>
        <w:ind w:left="720" w:hanging="360"/>
      </w:pPr>
      <w:rPr>
        <w:rFonts w:ascii="Wingdings" w:hAnsi="Wingdings" w:hint="default"/>
      </w:rPr>
    </w:lvl>
    <w:lvl w:ilvl="1" w:tplc="923EE9F2" w:tentative="1">
      <w:start w:val="1"/>
      <w:numFmt w:val="bullet"/>
      <w:lvlText w:val=""/>
      <w:lvlJc w:val="left"/>
      <w:pPr>
        <w:tabs>
          <w:tab w:val="num" w:pos="1440"/>
        </w:tabs>
        <w:ind w:left="1440" w:hanging="360"/>
      </w:pPr>
      <w:rPr>
        <w:rFonts w:ascii="Wingdings" w:hAnsi="Wingdings" w:hint="default"/>
      </w:rPr>
    </w:lvl>
    <w:lvl w:ilvl="2" w:tplc="9C34EA92" w:tentative="1">
      <w:start w:val="1"/>
      <w:numFmt w:val="bullet"/>
      <w:lvlText w:val=""/>
      <w:lvlJc w:val="left"/>
      <w:pPr>
        <w:tabs>
          <w:tab w:val="num" w:pos="2160"/>
        </w:tabs>
        <w:ind w:left="2160" w:hanging="360"/>
      </w:pPr>
      <w:rPr>
        <w:rFonts w:ascii="Wingdings" w:hAnsi="Wingdings" w:hint="default"/>
      </w:rPr>
    </w:lvl>
    <w:lvl w:ilvl="3" w:tplc="A9469162" w:tentative="1">
      <w:start w:val="1"/>
      <w:numFmt w:val="bullet"/>
      <w:lvlText w:val=""/>
      <w:lvlJc w:val="left"/>
      <w:pPr>
        <w:tabs>
          <w:tab w:val="num" w:pos="2880"/>
        </w:tabs>
        <w:ind w:left="2880" w:hanging="360"/>
      </w:pPr>
      <w:rPr>
        <w:rFonts w:ascii="Wingdings" w:hAnsi="Wingdings" w:hint="default"/>
      </w:rPr>
    </w:lvl>
    <w:lvl w:ilvl="4" w:tplc="E98E819E" w:tentative="1">
      <w:start w:val="1"/>
      <w:numFmt w:val="bullet"/>
      <w:lvlText w:val=""/>
      <w:lvlJc w:val="left"/>
      <w:pPr>
        <w:tabs>
          <w:tab w:val="num" w:pos="3600"/>
        </w:tabs>
        <w:ind w:left="3600" w:hanging="360"/>
      </w:pPr>
      <w:rPr>
        <w:rFonts w:ascii="Wingdings" w:hAnsi="Wingdings" w:hint="default"/>
      </w:rPr>
    </w:lvl>
    <w:lvl w:ilvl="5" w:tplc="1D82702A" w:tentative="1">
      <w:start w:val="1"/>
      <w:numFmt w:val="bullet"/>
      <w:lvlText w:val=""/>
      <w:lvlJc w:val="left"/>
      <w:pPr>
        <w:tabs>
          <w:tab w:val="num" w:pos="4320"/>
        </w:tabs>
        <w:ind w:left="4320" w:hanging="360"/>
      </w:pPr>
      <w:rPr>
        <w:rFonts w:ascii="Wingdings" w:hAnsi="Wingdings" w:hint="default"/>
      </w:rPr>
    </w:lvl>
    <w:lvl w:ilvl="6" w:tplc="6556EF88" w:tentative="1">
      <w:start w:val="1"/>
      <w:numFmt w:val="bullet"/>
      <w:lvlText w:val=""/>
      <w:lvlJc w:val="left"/>
      <w:pPr>
        <w:tabs>
          <w:tab w:val="num" w:pos="5040"/>
        </w:tabs>
        <w:ind w:left="5040" w:hanging="360"/>
      </w:pPr>
      <w:rPr>
        <w:rFonts w:ascii="Wingdings" w:hAnsi="Wingdings" w:hint="default"/>
      </w:rPr>
    </w:lvl>
    <w:lvl w:ilvl="7" w:tplc="EF2C155E" w:tentative="1">
      <w:start w:val="1"/>
      <w:numFmt w:val="bullet"/>
      <w:lvlText w:val=""/>
      <w:lvlJc w:val="left"/>
      <w:pPr>
        <w:tabs>
          <w:tab w:val="num" w:pos="5760"/>
        </w:tabs>
        <w:ind w:left="5760" w:hanging="360"/>
      </w:pPr>
      <w:rPr>
        <w:rFonts w:ascii="Wingdings" w:hAnsi="Wingdings" w:hint="default"/>
      </w:rPr>
    </w:lvl>
    <w:lvl w:ilvl="8" w:tplc="1CE04622" w:tentative="1">
      <w:start w:val="1"/>
      <w:numFmt w:val="bullet"/>
      <w:lvlText w:val=""/>
      <w:lvlJc w:val="left"/>
      <w:pPr>
        <w:tabs>
          <w:tab w:val="num" w:pos="6480"/>
        </w:tabs>
        <w:ind w:left="6480" w:hanging="360"/>
      </w:pPr>
      <w:rPr>
        <w:rFonts w:ascii="Wingdings" w:hAnsi="Wingdings" w:hint="default"/>
      </w:rPr>
    </w:lvl>
  </w:abstractNum>
  <w:abstractNum w:abstractNumId="33">
    <w:nsid w:val="43596025"/>
    <w:multiLevelType w:val="hybridMultilevel"/>
    <w:tmpl w:val="7D1AC3AE"/>
    <w:lvl w:ilvl="0" w:tplc="200A676E">
      <w:start w:val="1"/>
      <w:numFmt w:val="bullet"/>
      <w:pStyle w:val="TableBull1Ind"/>
      <w:lvlText w:val=""/>
      <w:lvlJc w:val="left"/>
      <w:pPr>
        <w:ind w:left="720" w:hanging="360"/>
      </w:pPr>
      <w:rPr>
        <w:rFonts w:ascii="Wingdings 3" w:hAnsi="Wingdings 3" w:hint="default"/>
        <w:sz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nsid w:val="455F08F9"/>
    <w:multiLevelType w:val="hybridMultilevel"/>
    <w:tmpl w:val="74068FE2"/>
    <w:lvl w:ilvl="0" w:tplc="5BC62FC8">
      <w:start w:val="1"/>
      <w:numFmt w:val="bullet"/>
      <w:pStyle w:val="TableBull1"/>
      <w:lvlText w:val=""/>
      <w:lvlJc w:val="left"/>
      <w:pPr>
        <w:ind w:left="360" w:hanging="360"/>
      </w:pPr>
      <w:rPr>
        <w:rFonts w:ascii="Wingdings 3" w:hAnsi="Wingdings 3"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D54633F"/>
    <w:multiLevelType w:val="hybridMultilevel"/>
    <w:tmpl w:val="6D582C94"/>
    <w:lvl w:ilvl="0" w:tplc="905C90AC">
      <w:start w:val="1"/>
      <w:numFmt w:val="bullet"/>
      <w:lvlText w:val=""/>
      <w:lvlJc w:val="left"/>
      <w:pPr>
        <w:tabs>
          <w:tab w:val="num" w:pos="720"/>
        </w:tabs>
        <w:ind w:left="720" w:hanging="360"/>
      </w:pPr>
      <w:rPr>
        <w:rFonts w:ascii="Wingdings" w:hAnsi="Wingdings" w:hint="default"/>
      </w:rPr>
    </w:lvl>
    <w:lvl w:ilvl="1" w:tplc="879AB1E4" w:tentative="1">
      <w:start w:val="1"/>
      <w:numFmt w:val="bullet"/>
      <w:lvlText w:val=""/>
      <w:lvlJc w:val="left"/>
      <w:pPr>
        <w:tabs>
          <w:tab w:val="num" w:pos="1440"/>
        </w:tabs>
        <w:ind w:left="1440" w:hanging="360"/>
      </w:pPr>
      <w:rPr>
        <w:rFonts w:ascii="Wingdings" w:hAnsi="Wingdings" w:hint="default"/>
      </w:rPr>
    </w:lvl>
    <w:lvl w:ilvl="2" w:tplc="F926F1E8" w:tentative="1">
      <w:start w:val="1"/>
      <w:numFmt w:val="bullet"/>
      <w:lvlText w:val=""/>
      <w:lvlJc w:val="left"/>
      <w:pPr>
        <w:tabs>
          <w:tab w:val="num" w:pos="2160"/>
        </w:tabs>
        <w:ind w:left="2160" w:hanging="360"/>
      </w:pPr>
      <w:rPr>
        <w:rFonts w:ascii="Wingdings" w:hAnsi="Wingdings" w:hint="default"/>
      </w:rPr>
    </w:lvl>
    <w:lvl w:ilvl="3" w:tplc="0DDE7930" w:tentative="1">
      <w:start w:val="1"/>
      <w:numFmt w:val="bullet"/>
      <w:lvlText w:val=""/>
      <w:lvlJc w:val="left"/>
      <w:pPr>
        <w:tabs>
          <w:tab w:val="num" w:pos="2880"/>
        </w:tabs>
        <w:ind w:left="2880" w:hanging="360"/>
      </w:pPr>
      <w:rPr>
        <w:rFonts w:ascii="Wingdings" w:hAnsi="Wingdings" w:hint="default"/>
      </w:rPr>
    </w:lvl>
    <w:lvl w:ilvl="4" w:tplc="976EE4A4" w:tentative="1">
      <w:start w:val="1"/>
      <w:numFmt w:val="bullet"/>
      <w:lvlText w:val=""/>
      <w:lvlJc w:val="left"/>
      <w:pPr>
        <w:tabs>
          <w:tab w:val="num" w:pos="3600"/>
        </w:tabs>
        <w:ind w:left="3600" w:hanging="360"/>
      </w:pPr>
      <w:rPr>
        <w:rFonts w:ascii="Wingdings" w:hAnsi="Wingdings" w:hint="default"/>
      </w:rPr>
    </w:lvl>
    <w:lvl w:ilvl="5" w:tplc="FAE24E6E" w:tentative="1">
      <w:start w:val="1"/>
      <w:numFmt w:val="bullet"/>
      <w:lvlText w:val=""/>
      <w:lvlJc w:val="left"/>
      <w:pPr>
        <w:tabs>
          <w:tab w:val="num" w:pos="4320"/>
        </w:tabs>
        <w:ind w:left="4320" w:hanging="360"/>
      </w:pPr>
      <w:rPr>
        <w:rFonts w:ascii="Wingdings" w:hAnsi="Wingdings" w:hint="default"/>
      </w:rPr>
    </w:lvl>
    <w:lvl w:ilvl="6" w:tplc="563ED98A" w:tentative="1">
      <w:start w:val="1"/>
      <w:numFmt w:val="bullet"/>
      <w:lvlText w:val=""/>
      <w:lvlJc w:val="left"/>
      <w:pPr>
        <w:tabs>
          <w:tab w:val="num" w:pos="5040"/>
        </w:tabs>
        <w:ind w:left="5040" w:hanging="360"/>
      </w:pPr>
      <w:rPr>
        <w:rFonts w:ascii="Wingdings" w:hAnsi="Wingdings" w:hint="default"/>
      </w:rPr>
    </w:lvl>
    <w:lvl w:ilvl="7" w:tplc="2A2C67CC" w:tentative="1">
      <w:start w:val="1"/>
      <w:numFmt w:val="bullet"/>
      <w:lvlText w:val=""/>
      <w:lvlJc w:val="left"/>
      <w:pPr>
        <w:tabs>
          <w:tab w:val="num" w:pos="5760"/>
        </w:tabs>
        <w:ind w:left="5760" w:hanging="360"/>
      </w:pPr>
      <w:rPr>
        <w:rFonts w:ascii="Wingdings" w:hAnsi="Wingdings" w:hint="default"/>
      </w:rPr>
    </w:lvl>
    <w:lvl w:ilvl="8" w:tplc="7862CED0" w:tentative="1">
      <w:start w:val="1"/>
      <w:numFmt w:val="bullet"/>
      <w:lvlText w:val=""/>
      <w:lvlJc w:val="left"/>
      <w:pPr>
        <w:tabs>
          <w:tab w:val="num" w:pos="6480"/>
        </w:tabs>
        <w:ind w:left="6480" w:hanging="360"/>
      </w:pPr>
      <w:rPr>
        <w:rFonts w:ascii="Wingdings" w:hAnsi="Wingdings" w:hint="default"/>
      </w:rPr>
    </w:lvl>
  </w:abstractNum>
  <w:abstractNum w:abstractNumId="36">
    <w:nsid w:val="4F577719"/>
    <w:multiLevelType w:val="hybridMultilevel"/>
    <w:tmpl w:val="ADEE2BD8"/>
    <w:lvl w:ilvl="0" w:tplc="4DE6FFB8">
      <w:start w:val="1"/>
      <w:numFmt w:val="bullet"/>
      <w:lvlText w:val=""/>
      <w:lvlJc w:val="left"/>
      <w:pPr>
        <w:tabs>
          <w:tab w:val="num" w:pos="720"/>
        </w:tabs>
        <w:ind w:left="720" w:hanging="360"/>
      </w:pPr>
      <w:rPr>
        <w:rFonts w:ascii="Wingdings" w:hAnsi="Wingdings" w:hint="default"/>
      </w:rPr>
    </w:lvl>
    <w:lvl w:ilvl="1" w:tplc="E8FEEAAC" w:tentative="1">
      <w:start w:val="1"/>
      <w:numFmt w:val="bullet"/>
      <w:lvlText w:val=""/>
      <w:lvlJc w:val="left"/>
      <w:pPr>
        <w:tabs>
          <w:tab w:val="num" w:pos="1440"/>
        </w:tabs>
        <w:ind w:left="1440" w:hanging="360"/>
      </w:pPr>
      <w:rPr>
        <w:rFonts w:ascii="Wingdings" w:hAnsi="Wingdings" w:hint="default"/>
      </w:rPr>
    </w:lvl>
    <w:lvl w:ilvl="2" w:tplc="7BAAC98C" w:tentative="1">
      <w:start w:val="1"/>
      <w:numFmt w:val="bullet"/>
      <w:lvlText w:val=""/>
      <w:lvlJc w:val="left"/>
      <w:pPr>
        <w:tabs>
          <w:tab w:val="num" w:pos="2160"/>
        </w:tabs>
        <w:ind w:left="2160" w:hanging="360"/>
      </w:pPr>
      <w:rPr>
        <w:rFonts w:ascii="Wingdings" w:hAnsi="Wingdings" w:hint="default"/>
      </w:rPr>
    </w:lvl>
    <w:lvl w:ilvl="3" w:tplc="84D44714" w:tentative="1">
      <w:start w:val="1"/>
      <w:numFmt w:val="bullet"/>
      <w:lvlText w:val=""/>
      <w:lvlJc w:val="left"/>
      <w:pPr>
        <w:tabs>
          <w:tab w:val="num" w:pos="2880"/>
        </w:tabs>
        <w:ind w:left="2880" w:hanging="360"/>
      </w:pPr>
      <w:rPr>
        <w:rFonts w:ascii="Wingdings" w:hAnsi="Wingdings" w:hint="default"/>
      </w:rPr>
    </w:lvl>
    <w:lvl w:ilvl="4" w:tplc="4088F91E" w:tentative="1">
      <w:start w:val="1"/>
      <w:numFmt w:val="bullet"/>
      <w:lvlText w:val=""/>
      <w:lvlJc w:val="left"/>
      <w:pPr>
        <w:tabs>
          <w:tab w:val="num" w:pos="3600"/>
        </w:tabs>
        <w:ind w:left="3600" w:hanging="360"/>
      </w:pPr>
      <w:rPr>
        <w:rFonts w:ascii="Wingdings" w:hAnsi="Wingdings" w:hint="default"/>
      </w:rPr>
    </w:lvl>
    <w:lvl w:ilvl="5" w:tplc="80DACEC8" w:tentative="1">
      <w:start w:val="1"/>
      <w:numFmt w:val="bullet"/>
      <w:lvlText w:val=""/>
      <w:lvlJc w:val="left"/>
      <w:pPr>
        <w:tabs>
          <w:tab w:val="num" w:pos="4320"/>
        </w:tabs>
        <w:ind w:left="4320" w:hanging="360"/>
      </w:pPr>
      <w:rPr>
        <w:rFonts w:ascii="Wingdings" w:hAnsi="Wingdings" w:hint="default"/>
      </w:rPr>
    </w:lvl>
    <w:lvl w:ilvl="6" w:tplc="48B23010" w:tentative="1">
      <w:start w:val="1"/>
      <w:numFmt w:val="bullet"/>
      <w:lvlText w:val=""/>
      <w:lvlJc w:val="left"/>
      <w:pPr>
        <w:tabs>
          <w:tab w:val="num" w:pos="5040"/>
        </w:tabs>
        <w:ind w:left="5040" w:hanging="360"/>
      </w:pPr>
      <w:rPr>
        <w:rFonts w:ascii="Wingdings" w:hAnsi="Wingdings" w:hint="default"/>
      </w:rPr>
    </w:lvl>
    <w:lvl w:ilvl="7" w:tplc="3D486A84" w:tentative="1">
      <w:start w:val="1"/>
      <w:numFmt w:val="bullet"/>
      <w:lvlText w:val=""/>
      <w:lvlJc w:val="left"/>
      <w:pPr>
        <w:tabs>
          <w:tab w:val="num" w:pos="5760"/>
        </w:tabs>
        <w:ind w:left="5760" w:hanging="360"/>
      </w:pPr>
      <w:rPr>
        <w:rFonts w:ascii="Wingdings" w:hAnsi="Wingdings" w:hint="default"/>
      </w:rPr>
    </w:lvl>
    <w:lvl w:ilvl="8" w:tplc="A2FC4D7C" w:tentative="1">
      <w:start w:val="1"/>
      <w:numFmt w:val="bullet"/>
      <w:lvlText w:val=""/>
      <w:lvlJc w:val="left"/>
      <w:pPr>
        <w:tabs>
          <w:tab w:val="num" w:pos="6480"/>
        </w:tabs>
        <w:ind w:left="6480" w:hanging="360"/>
      </w:pPr>
      <w:rPr>
        <w:rFonts w:ascii="Wingdings" w:hAnsi="Wingdings" w:hint="default"/>
      </w:rPr>
    </w:lvl>
  </w:abstractNum>
  <w:abstractNum w:abstractNumId="37">
    <w:nsid w:val="52D74144"/>
    <w:multiLevelType w:val="hybridMultilevel"/>
    <w:tmpl w:val="0EECED62"/>
    <w:lvl w:ilvl="0" w:tplc="0770C8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650C8A"/>
    <w:multiLevelType w:val="hybridMultilevel"/>
    <w:tmpl w:val="5DBA1736"/>
    <w:lvl w:ilvl="0" w:tplc="F18E8CD0">
      <w:start w:val="1"/>
      <w:numFmt w:val="bullet"/>
      <w:lvlText w:val=""/>
      <w:lvlJc w:val="left"/>
      <w:pPr>
        <w:tabs>
          <w:tab w:val="num" w:pos="720"/>
        </w:tabs>
        <w:ind w:left="720" w:hanging="360"/>
      </w:pPr>
      <w:rPr>
        <w:rFonts w:ascii="Wingdings" w:hAnsi="Wingdings" w:hint="default"/>
      </w:rPr>
    </w:lvl>
    <w:lvl w:ilvl="1" w:tplc="6C2C4E46" w:tentative="1">
      <w:start w:val="1"/>
      <w:numFmt w:val="bullet"/>
      <w:lvlText w:val=""/>
      <w:lvlJc w:val="left"/>
      <w:pPr>
        <w:tabs>
          <w:tab w:val="num" w:pos="1440"/>
        </w:tabs>
        <w:ind w:left="1440" w:hanging="360"/>
      </w:pPr>
      <w:rPr>
        <w:rFonts w:ascii="Wingdings" w:hAnsi="Wingdings" w:hint="default"/>
      </w:rPr>
    </w:lvl>
    <w:lvl w:ilvl="2" w:tplc="67CC638E" w:tentative="1">
      <w:start w:val="1"/>
      <w:numFmt w:val="bullet"/>
      <w:lvlText w:val=""/>
      <w:lvlJc w:val="left"/>
      <w:pPr>
        <w:tabs>
          <w:tab w:val="num" w:pos="2160"/>
        </w:tabs>
        <w:ind w:left="2160" w:hanging="360"/>
      </w:pPr>
      <w:rPr>
        <w:rFonts w:ascii="Wingdings" w:hAnsi="Wingdings" w:hint="default"/>
      </w:rPr>
    </w:lvl>
    <w:lvl w:ilvl="3" w:tplc="9496B2D2" w:tentative="1">
      <w:start w:val="1"/>
      <w:numFmt w:val="bullet"/>
      <w:lvlText w:val=""/>
      <w:lvlJc w:val="left"/>
      <w:pPr>
        <w:tabs>
          <w:tab w:val="num" w:pos="2880"/>
        </w:tabs>
        <w:ind w:left="2880" w:hanging="360"/>
      </w:pPr>
      <w:rPr>
        <w:rFonts w:ascii="Wingdings" w:hAnsi="Wingdings" w:hint="default"/>
      </w:rPr>
    </w:lvl>
    <w:lvl w:ilvl="4" w:tplc="C978B49C" w:tentative="1">
      <w:start w:val="1"/>
      <w:numFmt w:val="bullet"/>
      <w:lvlText w:val=""/>
      <w:lvlJc w:val="left"/>
      <w:pPr>
        <w:tabs>
          <w:tab w:val="num" w:pos="3600"/>
        </w:tabs>
        <w:ind w:left="3600" w:hanging="360"/>
      </w:pPr>
      <w:rPr>
        <w:rFonts w:ascii="Wingdings" w:hAnsi="Wingdings" w:hint="default"/>
      </w:rPr>
    </w:lvl>
    <w:lvl w:ilvl="5" w:tplc="4580BDBC" w:tentative="1">
      <w:start w:val="1"/>
      <w:numFmt w:val="bullet"/>
      <w:lvlText w:val=""/>
      <w:lvlJc w:val="left"/>
      <w:pPr>
        <w:tabs>
          <w:tab w:val="num" w:pos="4320"/>
        </w:tabs>
        <w:ind w:left="4320" w:hanging="360"/>
      </w:pPr>
      <w:rPr>
        <w:rFonts w:ascii="Wingdings" w:hAnsi="Wingdings" w:hint="default"/>
      </w:rPr>
    </w:lvl>
    <w:lvl w:ilvl="6" w:tplc="4C386974" w:tentative="1">
      <w:start w:val="1"/>
      <w:numFmt w:val="bullet"/>
      <w:lvlText w:val=""/>
      <w:lvlJc w:val="left"/>
      <w:pPr>
        <w:tabs>
          <w:tab w:val="num" w:pos="5040"/>
        </w:tabs>
        <w:ind w:left="5040" w:hanging="360"/>
      </w:pPr>
      <w:rPr>
        <w:rFonts w:ascii="Wingdings" w:hAnsi="Wingdings" w:hint="default"/>
      </w:rPr>
    </w:lvl>
    <w:lvl w:ilvl="7" w:tplc="EDBC0B20" w:tentative="1">
      <w:start w:val="1"/>
      <w:numFmt w:val="bullet"/>
      <w:lvlText w:val=""/>
      <w:lvlJc w:val="left"/>
      <w:pPr>
        <w:tabs>
          <w:tab w:val="num" w:pos="5760"/>
        </w:tabs>
        <w:ind w:left="5760" w:hanging="360"/>
      </w:pPr>
      <w:rPr>
        <w:rFonts w:ascii="Wingdings" w:hAnsi="Wingdings" w:hint="default"/>
      </w:rPr>
    </w:lvl>
    <w:lvl w:ilvl="8" w:tplc="30CEACE8" w:tentative="1">
      <w:start w:val="1"/>
      <w:numFmt w:val="bullet"/>
      <w:lvlText w:val=""/>
      <w:lvlJc w:val="left"/>
      <w:pPr>
        <w:tabs>
          <w:tab w:val="num" w:pos="6480"/>
        </w:tabs>
        <w:ind w:left="6480" w:hanging="360"/>
      </w:pPr>
      <w:rPr>
        <w:rFonts w:ascii="Wingdings" w:hAnsi="Wingdings" w:hint="default"/>
      </w:rPr>
    </w:lvl>
  </w:abstractNum>
  <w:abstractNum w:abstractNumId="39">
    <w:nsid w:val="58F9229D"/>
    <w:multiLevelType w:val="hybridMultilevel"/>
    <w:tmpl w:val="415AA70A"/>
    <w:lvl w:ilvl="0" w:tplc="AD9CC1C2">
      <w:start w:val="1"/>
      <w:numFmt w:val="bullet"/>
      <w:lvlText w:val=""/>
      <w:lvlJc w:val="left"/>
      <w:pPr>
        <w:tabs>
          <w:tab w:val="num" w:pos="720"/>
        </w:tabs>
        <w:ind w:left="720" w:hanging="360"/>
      </w:pPr>
      <w:rPr>
        <w:rFonts w:ascii="Wingdings" w:hAnsi="Wingdings" w:hint="default"/>
      </w:rPr>
    </w:lvl>
    <w:lvl w:ilvl="1" w:tplc="D6B21B62" w:tentative="1">
      <w:start w:val="1"/>
      <w:numFmt w:val="bullet"/>
      <w:lvlText w:val=""/>
      <w:lvlJc w:val="left"/>
      <w:pPr>
        <w:tabs>
          <w:tab w:val="num" w:pos="1440"/>
        </w:tabs>
        <w:ind w:left="1440" w:hanging="360"/>
      </w:pPr>
      <w:rPr>
        <w:rFonts w:ascii="Wingdings" w:hAnsi="Wingdings" w:hint="default"/>
      </w:rPr>
    </w:lvl>
    <w:lvl w:ilvl="2" w:tplc="D4CAE0DE" w:tentative="1">
      <w:start w:val="1"/>
      <w:numFmt w:val="bullet"/>
      <w:lvlText w:val=""/>
      <w:lvlJc w:val="left"/>
      <w:pPr>
        <w:tabs>
          <w:tab w:val="num" w:pos="2160"/>
        </w:tabs>
        <w:ind w:left="2160" w:hanging="360"/>
      </w:pPr>
      <w:rPr>
        <w:rFonts w:ascii="Wingdings" w:hAnsi="Wingdings" w:hint="default"/>
      </w:rPr>
    </w:lvl>
    <w:lvl w:ilvl="3" w:tplc="61B83958" w:tentative="1">
      <w:start w:val="1"/>
      <w:numFmt w:val="bullet"/>
      <w:lvlText w:val=""/>
      <w:lvlJc w:val="left"/>
      <w:pPr>
        <w:tabs>
          <w:tab w:val="num" w:pos="2880"/>
        </w:tabs>
        <w:ind w:left="2880" w:hanging="360"/>
      </w:pPr>
      <w:rPr>
        <w:rFonts w:ascii="Wingdings" w:hAnsi="Wingdings" w:hint="default"/>
      </w:rPr>
    </w:lvl>
    <w:lvl w:ilvl="4" w:tplc="610456AC" w:tentative="1">
      <w:start w:val="1"/>
      <w:numFmt w:val="bullet"/>
      <w:lvlText w:val=""/>
      <w:lvlJc w:val="left"/>
      <w:pPr>
        <w:tabs>
          <w:tab w:val="num" w:pos="3600"/>
        </w:tabs>
        <w:ind w:left="3600" w:hanging="360"/>
      </w:pPr>
      <w:rPr>
        <w:rFonts w:ascii="Wingdings" w:hAnsi="Wingdings" w:hint="default"/>
      </w:rPr>
    </w:lvl>
    <w:lvl w:ilvl="5" w:tplc="861A34AE" w:tentative="1">
      <w:start w:val="1"/>
      <w:numFmt w:val="bullet"/>
      <w:lvlText w:val=""/>
      <w:lvlJc w:val="left"/>
      <w:pPr>
        <w:tabs>
          <w:tab w:val="num" w:pos="4320"/>
        </w:tabs>
        <w:ind w:left="4320" w:hanging="360"/>
      </w:pPr>
      <w:rPr>
        <w:rFonts w:ascii="Wingdings" w:hAnsi="Wingdings" w:hint="default"/>
      </w:rPr>
    </w:lvl>
    <w:lvl w:ilvl="6" w:tplc="48B4B176" w:tentative="1">
      <w:start w:val="1"/>
      <w:numFmt w:val="bullet"/>
      <w:lvlText w:val=""/>
      <w:lvlJc w:val="left"/>
      <w:pPr>
        <w:tabs>
          <w:tab w:val="num" w:pos="5040"/>
        </w:tabs>
        <w:ind w:left="5040" w:hanging="360"/>
      </w:pPr>
      <w:rPr>
        <w:rFonts w:ascii="Wingdings" w:hAnsi="Wingdings" w:hint="default"/>
      </w:rPr>
    </w:lvl>
    <w:lvl w:ilvl="7" w:tplc="AE94D336" w:tentative="1">
      <w:start w:val="1"/>
      <w:numFmt w:val="bullet"/>
      <w:lvlText w:val=""/>
      <w:lvlJc w:val="left"/>
      <w:pPr>
        <w:tabs>
          <w:tab w:val="num" w:pos="5760"/>
        </w:tabs>
        <w:ind w:left="5760" w:hanging="360"/>
      </w:pPr>
      <w:rPr>
        <w:rFonts w:ascii="Wingdings" w:hAnsi="Wingdings" w:hint="default"/>
      </w:rPr>
    </w:lvl>
    <w:lvl w:ilvl="8" w:tplc="80885D7A" w:tentative="1">
      <w:start w:val="1"/>
      <w:numFmt w:val="bullet"/>
      <w:lvlText w:val=""/>
      <w:lvlJc w:val="left"/>
      <w:pPr>
        <w:tabs>
          <w:tab w:val="num" w:pos="6480"/>
        </w:tabs>
        <w:ind w:left="6480" w:hanging="360"/>
      </w:pPr>
      <w:rPr>
        <w:rFonts w:ascii="Wingdings" w:hAnsi="Wingdings" w:hint="default"/>
      </w:rPr>
    </w:lvl>
  </w:abstractNum>
  <w:abstractNum w:abstractNumId="40">
    <w:nsid w:val="628430F5"/>
    <w:multiLevelType w:val="hybridMultilevel"/>
    <w:tmpl w:val="E75C5558"/>
    <w:lvl w:ilvl="0" w:tplc="70862C64">
      <w:start w:val="1"/>
      <w:numFmt w:val="bullet"/>
      <w:lvlText w:val=""/>
      <w:lvlJc w:val="left"/>
      <w:pPr>
        <w:tabs>
          <w:tab w:val="num" w:pos="720"/>
        </w:tabs>
        <w:ind w:left="720" w:hanging="360"/>
      </w:pPr>
      <w:rPr>
        <w:rFonts w:ascii="Wingdings" w:hAnsi="Wingdings" w:hint="default"/>
      </w:rPr>
    </w:lvl>
    <w:lvl w:ilvl="1" w:tplc="4A7CD64C" w:tentative="1">
      <w:start w:val="1"/>
      <w:numFmt w:val="bullet"/>
      <w:lvlText w:val=""/>
      <w:lvlJc w:val="left"/>
      <w:pPr>
        <w:tabs>
          <w:tab w:val="num" w:pos="1440"/>
        </w:tabs>
        <w:ind w:left="1440" w:hanging="360"/>
      </w:pPr>
      <w:rPr>
        <w:rFonts w:ascii="Wingdings" w:hAnsi="Wingdings" w:hint="default"/>
      </w:rPr>
    </w:lvl>
    <w:lvl w:ilvl="2" w:tplc="C2301D04" w:tentative="1">
      <w:start w:val="1"/>
      <w:numFmt w:val="bullet"/>
      <w:lvlText w:val=""/>
      <w:lvlJc w:val="left"/>
      <w:pPr>
        <w:tabs>
          <w:tab w:val="num" w:pos="2160"/>
        </w:tabs>
        <w:ind w:left="2160" w:hanging="360"/>
      </w:pPr>
      <w:rPr>
        <w:rFonts w:ascii="Wingdings" w:hAnsi="Wingdings" w:hint="default"/>
      </w:rPr>
    </w:lvl>
    <w:lvl w:ilvl="3" w:tplc="66BE2030" w:tentative="1">
      <w:start w:val="1"/>
      <w:numFmt w:val="bullet"/>
      <w:lvlText w:val=""/>
      <w:lvlJc w:val="left"/>
      <w:pPr>
        <w:tabs>
          <w:tab w:val="num" w:pos="2880"/>
        </w:tabs>
        <w:ind w:left="2880" w:hanging="360"/>
      </w:pPr>
      <w:rPr>
        <w:rFonts w:ascii="Wingdings" w:hAnsi="Wingdings" w:hint="default"/>
      </w:rPr>
    </w:lvl>
    <w:lvl w:ilvl="4" w:tplc="35B6F330" w:tentative="1">
      <w:start w:val="1"/>
      <w:numFmt w:val="bullet"/>
      <w:lvlText w:val=""/>
      <w:lvlJc w:val="left"/>
      <w:pPr>
        <w:tabs>
          <w:tab w:val="num" w:pos="3600"/>
        </w:tabs>
        <w:ind w:left="3600" w:hanging="360"/>
      </w:pPr>
      <w:rPr>
        <w:rFonts w:ascii="Wingdings" w:hAnsi="Wingdings" w:hint="default"/>
      </w:rPr>
    </w:lvl>
    <w:lvl w:ilvl="5" w:tplc="061A93C2" w:tentative="1">
      <w:start w:val="1"/>
      <w:numFmt w:val="bullet"/>
      <w:lvlText w:val=""/>
      <w:lvlJc w:val="left"/>
      <w:pPr>
        <w:tabs>
          <w:tab w:val="num" w:pos="4320"/>
        </w:tabs>
        <w:ind w:left="4320" w:hanging="360"/>
      </w:pPr>
      <w:rPr>
        <w:rFonts w:ascii="Wingdings" w:hAnsi="Wingdings" w:hint="default"/>
      </w:rPr>
    </w:lvl>
    <w:lvl w:ilvl="6" w:tplc="05002A86" w:tentative="1">
      <w:start w:val="1"/>
      <w:numFmt w:val="bullet"/>
      <w:lvlText w:val=""/>
      <w:lvlJc w:val="left"/>
      <w:pPr>
        <w:tabs>
          <w:tab w:val="num" w:pos="5040"/>
        </w:tabs>
        <w:ind w:left="5040" w:hanging="360"/>
      </w:pPr>
      <w:rPr>
        <w:rFonts w:ascii="Wingdings" w:hAnsi="Wingdings" w:hint="default"/>
      </w:rPr>
    </w:lvl>
    <w:lvl w:ilvl="7" w:tplc="B2FC1416" w:tentative="1">
      <w:start w:val="1"/>
      <w:numFmt w:val="bullet"/>
      <w:lvlText w:val=""/>
      <w:lvlJc w:val="left"/>
      <w:pPr>
        <w:tabs>
          <w:tab w:val="num" w:pos="5760"/>
        </w:tabs>
        <w:ind w:left="5760" w:hanging="360"/>
      </w:pPr>
      <w:rPr>
        <w:rFonts w:ascii="Wingdings" w:hAnsi="Wingdings" w:hint="default"/>
      </w:rPr>
    </w:lvl>
    <w:lvl w:ilvl="8" w:tplc="F0C208B0" w:tentative="1">
      <w:start w:val="1"/>
      <w:numFmt w:val="bullet"/>
      <w:lvlText w:val=""/>
      <w:lvlJc w:val="left"/>
      <w:pPr>
        <w:tabs>
          <w:tab w:val="num" w:pos="6480"/>
        </w:tabs>
        <w:ind w:left="6480" w:hanging="360"/>
      </w:pPr>
      <w:rPr>
        <w:rFonts w:ascii="Wingdings" w:hAnsi="Wingdings" w:hint="default"/>
      </w:rPr>
    </w:lvl>
  </w:abstractNum>
  <w:abstractNum w:abstractNumId="41">
    <w:nsid w:val="62EC532A"/>
    <w:multiLevelType w:val="hybridMultilevel"/>
    <w:tmpl w:val="8414584A"/>
    <w:lvl w:ilvl="0" w:tplc="692890F6">
      <w:start w:val="1"/>
      <w:numFmt w:val="bullet"/>
      <w:lvlText w:val=""/>
      <w:lvlJc w:val="left"/>
      <w:pPr>
        <w:tabs>
          <w:tab w:val="num" w:pos="720"/>
        </w:tabs>
        <w:ind w:left="720" w:hanging="360"/>
      </w:pPr>
      <w:rPr>
        <w:rFonts w:ascii="Wingdings" w:hAnsi="Wingdings" w:hint="default"/>
      </w:rPr>
    </w:lvl>
    <w:lvl w:ilvl="1" w:tplc="A7588AD2" w:tentative="1">
      <w:start w:val="1"/>
      <w:numFmt w:val="bullet"/>
      <w:lvlText w:val=""/>
      <w:lvlJc w:val="left"/>
      <w:pPr>
        <w:tabs>
          <w:tab w:val="num" w:pos="1440"/>
        </w:tabs>
        <w:ind w:left="1440" w:hanging="360"/>
      </w:pPr>
      <w:rPr>
        <w:rFonts w:ascii="Wingdings" w:hAnsi="Wingdings" w:hint="default"/>
      </w:rPr>
    </w:lvl>
    <w:lvl w:ilvl="2" w:tplc="21121680" w:tentative="1">
      <w:start w:val="1"/>
      <w:numFmt w:val="bullet"/>
      <w:lvlText w:val=""/>
      <w:lvlJc w:val="left"/>
      <w:pPr>
        <w:tabs>
          <w:tab w:val="num" w:pos="2160"/>
        </w:tabs>
        <w:ind w:left="2160" w:hanging="360"/>
      </w:pPr>
      <w:rPr>
        <w:rFonts w:ascii="Wingdings" w:hAnsi="Wingdings" w:hint="default"/>
      </w:rPr>
    </w:lvl>
    <w:lvl w:ilvl="3" w:tplc="8BA6D3E8" w:tentative="1">
      <w:start w:val="1"/>
      <w:numFmt w:val="bullet"/>
      <w:lvlText w:val=""/>
      <w:lvlJc w:val="left"/>
      <w:pPr>
        <w:tabs>
          <w:tab w:val="num" w:pos="2880"/>
        </w:tabs>
        <w:ind w:left="2880" w:hanging="360"/>
      </w:pPr>
      <w:rPr>
        <w:rFonts w:ascii="Wingdings" w:hAnsi="Wingdings" w:hint="default"/>
      </w:rPr>
    </w:lvl>
    <w:lvl w:ilvl="4" w:tplc="EA72ADEC" w:tentative="1">
      <w:start w:val="1"/>
      <w:numFmt w:val="bullet"/>
      <w:lvlText w:val=""/>
      <w:lvlJc w:val="left"/>
      <w:pPr>
        <w:tabs>
          <w:tab w:val="num" w:pos="3600"/>
        </w:tabs>
        <w:ind w:left="3600" w:hanging="360"/>
      </w:pPr>
      <w:rPr>
        <w:rFonts w:ascii="Wingdings" w:hAnsi="Wingdings" w:hint="default"/>
      </w:rPr>
    </w:lvl>
    <w:lvl w:ilvl="5" w:tplc="AB0A4290" w:tentative="1">
      <w:start w:val="1"/>
      <w:numFmt w:val="bullet"/>
      <w:lvlText w:val=""/>
      <w:lvlJc w:val="left"/>
      <w:pPr>
        <w:tabs>
          <w:tab w:val="num" w:pos="4320"/>
        </w:tabs>
        <w:ind w:left="4320" w:hanging="360"/>
      </w:pPr>
      <w:rPr>
        <w:rFonts w:ascii="Wingdings" w:hAnsi="Wingdings" w:hint="default"/>
      </w:rPr>
    </w:lvl>
    <w:lvl w:ilvl="6" w:tplc="D8EEB73C" w:tentative="1">
      <w:start w:val="1"/>
      <w:numFmt w:val="bullet"/>
      <w:lvlText w:val=""/>
      <w:lvlJc w:val="left"/>
      <w:pPr>
        <w:tabs>
          <w:tab w:val="num" w:pos="5040"/>
        </w:tabs>
        <w:ind w:left="5040" w:hanging="360"/>
      </w:pPr>
      <w:rPr>
        <w:rFonts w:ascii="Wingdings" w:hAnsi="Wingdings" w:hint="default"/>
      </w:rPr>
    </w:lvl>
    <w:lvl w:ilvl="7" w:tplc="104804E0" w:tentative="1">
      <w:start w:val="1"/>
      <w:numFmt w:val="bullet"/>
      <w:lvlText w:val=""/>
      <w:lvlJc w:val="left"/>
      <w:pPr>
        <w:tabs>
          <w:tab w:val="num" w:pos="5760"/>
        </w:tabs>
        <w:ind w:left="5760" w:hanging="360"/>
      </w:pPr>
      <w:rPr>
        <w:rFonts w:ascii="Wingdings" w:hAnsi="Wingdings" w:hint="default"/>
      </w:rPr>
    </w:lvl>
    <w:lvl w:ilvl="8" w:tplc="8054A1CE" w:tentative="1">
      <w:start w:val="1"/>
      <w:numFmt w:val="bullet"/>
      <w:lvlText w:val=""/>
      <w:lvlJc w:val="left"/>
      <w:pPr>
        <w:tabs>
          <w:tab w:val="num" w:pos="6480"/>
        </w:tabs>
        <w:ind w:left="6480" w:hanging="360"/>
      </w:pPr>
      <w:rPr>
        <w:rFonts w:ascii="Wingdings" w:hAnsi="Wingdings" w:hint="default"/>
      </w:rPr>
    </w:lvl>
  </w:abstractNum>
  <w:abstractNum w:abstractNumId="42">
    <w:nsid w:val="633F3C1F"/>
    <w:multiLevelType w:val="hybridMultilevel"/>
    <w:tmpl w:val="83F248E0"/>
    <w:lvl w:ilvl="0" w:tplc="315850F6">
      <w:start w:val="1"/>
      <w:numFmt w:val="bullet"/>
      <w:lvlText w:val=""/>
      <w:lvlJc w:val="left"/>
      <w:pPr>
        <w:tabs>
          <w:tab w:val="num" w:pos="720"/>
        </w:tabs>
        <w:ind w:left="720" w:hanging="360"/>
      </w:pPr>
      <w:rPr>
        <w:rFonts w:ascii="Wingdings" w:hAnsi="Wingdings" w:hint="default"/>
      </w:rPr>
    </w:lvl>
    <w:lvl w:ilvl="1" w:tplc="3C5260A8" w:tentative="1">
      <w:start w:val="1"/>
      <w:numFmt w:val="bullet"/>
      <w:lvlText w:val=""/>
      <w:lvlJc w:val="left"/>
      <w:pPr>
        <w:tabs>
          <w:tab w:val="num" w:pos="1440"/>
        </w:tabs>
        <w:ind w:left="1440" w:hanging="360"/>
      </w:pPr>
      <w:rPr>
        <w:rFonts w:ascii="Wingdings" w:hAnsi="Wingdings" w:hint="default"/>
      </w:rPr>
    </w:lvl>
    <w:lvl w:ilvl="2" w:tplc="7D0497B0" w:tentative="1">
      <w:start w:val="1"/>
      <w:numFmt w:val="bullet"/>
      <w:lvlText w:val=""/>
      <w:lvlJc w:val="left"/>
      <w:pPr>
        <w:tabs>
          <w:tab w:val="num" w:pos="2160"/>
        </w:tabs>
        <w:ind w:left="2160" w:hanging="360"/>
      </w:pPr>
      <w:rPr>
        <w:rFonts w:ascii="Wingdings" w:hAnsi="Wingdings" w:hint="default"/>
      </w:rPr>
    </w:lvl>
    <w:lvl w:ilvl="3" w:tplc="D690E8FE" w:tentative="1">
      <w:start w:val="1"/>
      <w:numFmt w:val="bullet"/>
      <w:lvlText w:val=""/>
      <w:lvlJc w:val="left"/>
      <w:pPr>
        <w:tabs>
          <w:tab w:val="num" w:pos="2880"/>
        </w:tabs>
        <w:ind w:left="2880" w:hanging="360"/>
      </w:pPr>
      <w:rPr>
        <w:rFonts w:ascii="Wingdings" w:hAnsi="Wingdings" w:hint="default"/>
      </w:rPr>
    </w:lvl>
    <w:lvl w:ilvl="4" w:tplc="0B82BD52" w:tentative="1">
      <w:start w:val="1"/>
      <w:numFmt w:val="bullet"/>
      <w:lvlText w:val=""/>
      <w:lvlJc w:val="left"/>
      <w:pPr>
        <w:tabs>
          <w:tab w:val="num" w:pos="3600"/>
        </w:tabs>
        <w:ind w:left="3600" w:hanging="360"/>
      </w:pPr>
      <w:rPr>
        <w:rFonts w:ascii="Wingdings" w:hAnsi="Wingdings" w:hint="default"/>
      </w:rPr>
    </w:lvl>
    <w:lvl w:ilvl="5" w:tplc="79BCA158" w:tentative="1">
      <w:start w:val="1"/>
      <w:numFmt w:val="bullet"/>
      <w:lvlText w:val=""/>
      <w:lvlJc w:val="left"/>
      <w:pPr>
        <w:tabs>
          <w:tab w:val="num" w:pos="4320"/>
        </w:tabs>
        <w:ind w:left="4320" w:hanging="360"/>
      </w:pPr>
      <w:rPr>
        <w:rFonts w:ascii="Wingdings" w:hAnsi="Wingdings" w:hint="default"/>
      </w:rPr>
    </w:lvl>
    <w:lvl w:ilvl="6" w:tplc="54360CF2" w:tentative="1">
      <w:start w:val="1"/>
      <w:numFmt w:val="bullet"/>
      <w:lvlText w:val=""/>
      <w:lvlJc w:val="left"/>
      <w:pPr>
        <w:tabs>
          <w:tab w:val="num" w:pos="5040"/>
        </w:tabs>
        <w:ind w:left="5040" w:hanging="360"/>
      </w:pPr>
      <w:rPr>
        <w:rFonts w:ascii="Wingdings" w:hAnsi="Wingdings" w:hint="default"/>
      </w:rPr>
    </w:lvl>
    <w:lvl w:ilvl="7" w:tplc="EC5C224C" w:tentative="1">
      <w:start w:val="1"/>
      <w:numFmt w:val="bullet"/>
      <w:lvlText w:val=""/>
      <w:lvlJc w:val="left"/>
      <w:pPr>
        <w:tabs>
          <w:tab w:val="num" w:pos="5760"/>
        </w:tabs>
        <w:ind w:left="5760" w:hanging="360"/>
      </w:pPr>
      <w:rPr>
        <w:rFonts w:ascii="Wingdings" w:hAnsi="Wingdings" w:hint="default"/>
      </w:rPr>
    </w:lvl>
    <w:lvl w:ilvl="8" w:tplc="2026CC92" w:tentative="1">
      <w:start w:val="1"/>
      <w:numFmt w:val="bullet"/>
      <w:lvlText w:val=""/>
      <w:lvlJc w:val="left"/>
      <w:pPr>
        <w:tabs>
          <w:tab w:val="num" w:pos="6480"/>
        </w:tabs>
        <w:ind w:left="6480" w:hanging="360"/>
      </w:pPr>
      <w:rPr>
        <w:rFonts w:ascii="Wingdings" w:hAnsi="Wingdings" w:hint="default"/>
      </w:rPr>
    </w:lvl>
  </w:abstractNum>
  <w:abstractNum w:abstractNumId="43">
    <w:nsid w:val="704B4EBA"/>
    <w:multiLevelType w:val="hybridMultilevel"/>
    <w:tmpl w:val="E1CE38BA"/>
    <w:lvl w:ilvl="0" w:tplc="A1780722">
      <w:start w:val="1"/>
      <w:numFmt w:val="bullet"/>
      <w:lvlText w:val=""/>
      <w:lvlJc w:val="left"/>
      <w:pPr>
        <w:tabs>
          <w:tab w:val="num" w:pos="720"/>
        </w:tabs>
        <w:ind w:left="720" w:hanging="360"/>
      </w:pPr>
      <w:rPr>
        <w:rFonts w:ascii="Wingdings" w:hAnsi="Wingdings" w:hint="default"/>
      </w:rPr>
    </w:lvl>
    <w:lvl w:ilvl="1" w:tplc="14DEC90C" w:tentative="1">
      <w:start w:val="1"/>
      <w:numFmt w:val="bullet"/>
      <w:lvlText w:val=""/>
      <w:lvlJc w:val="left"/>
      <w:pPr>
        <w:tabs>
          <w:tab w:val="num" w:pos="1440"/>
        </w:tabs>
        <w:ind w:left="1440" w:hanging="360"/>
      </w:pPr>
      <w:rPr>
        <w:rFonts w:ascii="Wingdings" w:hAnsi="Wingdings" w:hint="default"/>
      </w:rPr>
    </w:lvl>
    <w:lvl w:ilvl="2" w:tplc="75AE2246" w:tentative="1">
      <w:start w:val="1"/>
      <w:numFmt w:val="bullet"/>
      <w:lvlText w:val=""/>
      <w:lvlJc w:val="left"/>
      <w:pPr>
        <w:tabs>
          <w:tab w:val="num" w:pos="2160"/>
        </w:tabs>
        <w:ind w:left="2160" w:hanging="360"/>
      </w:pPr>
      <w:rPr>
        <w:rFonts w:ascii="Wingdings" w:hAnsi="Wingdings" w:hint="default"/>
      </w:rPr>
    </w:lvl>
    <w:lvl w:ilvl="3" w:tplc="23F26ABA" w:tentative="1">
      <w:start w:val="1"/>
      <w:numFmt w:val="bullet"/>
      <w:lvlText w:val=""/>
      <w:lvlJc w:val="left"/>
      <w:pPr>
        <w:tabs>
          <w:tab w:val="num" w:pos="2880"/>
        </w:tabs>
        <w:ind w:left="2880" w:hanging="360"/>
      </w:pPr>
      <w:rPr>
        <w:rFonts w:ascii="Wingdings" w:hAnsi="Wingdings" w:hint="default"/>
      </w:rPr>
    </w:lvl>
    <w:lvl w:ilvl="4" w:tplc="F2809CA2" w:tentative="1">
      <w:start w:val="1"/>
      <w:numFmt w:val="bullet"/>
      <w:lvlText w:val=""/>
      <w:lvlJc w:val="left"/>
      <w:pPr>
        <w:tabs>
          <w:tab w:val="num" w:pos="3600"/>
        </w:tabs>
        <w:ind w:left="3600" w:hanging="360"/>
      </w:pPr>
      <w:rPr>
        <w:rFonts w:ascii="Wingdings" w:hAnsi="Wingdings" w:hint="default"/>
      </w:rPr>
    </w:lvl>
    <w:lvl w:ilvl="5" w:tplc="70C0EF84" w:tentative="1">
      <w:start w:val="1"/>
      <w:numFmt w:val="bullet"/>
      <w:lvlText w:val=""/>
      <w:lvlJc w:val="left"/>
      <w:pPr>
        <w:tabs>
          <w:tab w:val="num" w:pos="4320"/>
        </w:tabs>
        <w:ind w:left="4320" w:hanging="360"/>
      </w:pPr>
      <w:rPr>
        <w:rFonts w:ascii="Wingdings" w:hAnsi="Wingdings" w:hint="default"/>
      </w:rPr>
    </w:lvl>
    <w:lvl w:ilvl="6" w:tplc="2CA29272" w:tentative="1">
      <w:start w:val="1"/>
      <w:numFmt w:val="bullet"/>
      <w:lvlText w:val=""/>
      <w:lvlJc w:val="left"/>
      <w:pPr>
        <w:tabs>
          <w:tab w:val="num" w:pos="5040"/>
        </w:tabs>
        <w:ind w:left="5040" w:hanging="360"/>
      </w:pPr>
      <w:rPr>
        <w:rFonts w:ascii="Wingdings" w:hAnsi="Wingdings" w:hint="default"/>
      </w:rPr>
    </w:lvl>
    <w:lvl w:ilvl="7" w:tplc="891C6912" w:tentative="1">
      <w:start w:val="1"/>
      <w:numFmt w:val="bullet"/>
      <w:lvlText w:val=""/>
      <w:lvlJc w:val="left"/>
      <w:pPr>
        <w:tabs>
          <w:tab w:val="num" w:pos="5760"/>
        </w:tabs>
        <w:ind w:left="5760" w:hanging="360"/>
      </w:pPr>
      <w:rPr>
        <w:rFonts w:ascii="Wingdings" w:hAnsi="Wingdings" w:hint="default"/>
      </w:rPr>
    </w:lvl>
    <w:lvl w:ilvl="8" w:tplc="410254B2" w:tentative="1">
      <w:start w:val="1"/>
      <w:numFmt w:val="bullet"/>
      <w:lvlText w:val=""/>
      <w:lvlJc w:val="left"/>
      <w:pPr>
        <w:tabs>
          <w:tab w:val="num" w:pos="6480"/>
        </w:tabs>
        <w:ind w:left="6480" w:hanging="360"/>
      </w:pPr>
      <w:rPr>
        <w:rFonts w:ascii="Wingdings" w:hAnsi="Wingdings" w:hint="default"/>
      </w:rPr>
    </w:lvl>
  </w:abstractNum>
  <w:abstractNum w:abstractNumId="44">
    <w:nsid w:val="75EE091D"/>
    <w:multiLevelType w:val="hybridMultilevel"/>
    <w:tmpl w:val="853CD6BE"/>
    <w:lvl w:ilvl="0" w:tplc="D9BA4BEE">
      <w:start w:val="1"/>
      <w:numFmt w:val="bullet"/>
      <w:lvlText w:val=""/>
      <w:lvlJc w:val="left"/>
      <w:pPr>
        <w:tabs>
          <w:tab w:val="num" w:pos="720"/>
        </w:tabs>
        <w:ind w:left="720" w:hanging="360"/>
      </w:pPr>
      <w:rPr>
        <w:rFonts w:ascii="Wingdings" w:hAnsi="Wingdings" w:hint="default"/>
      </w:rPr>
    </w:lvl>
    <w:lvl w:ilvl="1" w:tplc="750CD20A" w:tentative="1">
      <w:start w:val="1"/>
      <w:numFmt w:val="bullet"/>
      <w:lvlText w:val=""/>
      <w:lvlJc w:val="left"/>
      <w:pPr>
        <w:tabs>
          <w:tab w:val="num" w:pos="1440"/>
        </w:tabs>
        <w:ind w:left="1440" w:hanging="360"/>
      </w:pPr>
      <w:rPr>
        <w:rFonts w:ascii="Wingdings" w:hAnsi="Wingdings" w:hint="default"/>
      </w:rPr>
    </w:lvl>
    <w:lvl w:ilvl="2" w:tplc="865272E2" w:tentative="1">
      <w:start w:val="1"/>
      <w:numFmt w:val="bullet"/>
      <w:lvlText w:val=""/>
      <w:lvlJc w:val="left"/>
      <w:pPr>
        <w:tabs>
          <w:tab w:val="num" w:pos="2160"/>
        </w:tabs>
        <w:ind w:left="2160" w:hanging="360"/>
      </w:pPr>
      <w:rPr>
        <w:rFonts w:ascii="Wingdings" w:hAnsi="Wingdings" w:hint="default"/>
      </w:rPr>
    </w:lvl>
    <w:lvl w:ilvl="3" w:tplc="BE9A9EA4" w:tentative="1">
      <w:start w:val="1"/>
      <w:numFmt w:val="bullet"/>
      <w:lvlText w:val=""/>
      <w:lvlJc w:val="left"/>
      <w:pPr>
        <w:tabs>
          <w:tab w:val="num" w:pos="2880"/>
        </w:tabs>
        <w:ind w:left="2880" w:hanging="360"/>
      </w:pPr>
      <w:rPr>
        <w:rFonts w:ascii="Wingdings" w:hAnsi="Wingdings" w:hint="default"/>
      </w:rPr>
    </w:lvl>
    <w:lvl w:ilvl="4" w:tplc="66901136" w:tentative="1">
      <w:start w:val="1"/>
      <w:numFmt w:val="bullet"/>
      <w:lvlText w:val=""/>
      <w:lvlJc w:val="left"/>
      <w:pPr>
        <w:tabs>
          <w:tab w:val="num" w:pos="3600"/>
        </w:tabs>
        <w:ind w:left="3600" w:hanging="360"/>
      </w:pPr>
      <w:rPr>
        <w:rFonts w:ascii="Wingdings" w:hAnsi="Wingdings" w:hint="default"/>
      </w:rPr>
    </w:lvl>
    <w:lvl w:ilvl="5" w:tplc="8B720DB0" w:tentative="1">
      <w:start w:val="1"/>
      <w:numFmt w:val="bullet"/>
      <w:lvlText w:val=""/>
      <w:lvlJc w:val="left"/>
      <w:pPr>
        <w:tabs>
          <w:tab w:val="num" w:pos="4320"/>
        </w:tabs>
        <w:ind w:left="4320" w:hanging="360"/>
      </w:pPr>
      <w:rPr>
        <w:rFonts w:ascii="Wingdings" w:hAnsi="Wingdings" w:hint="default"/>
      </w:rPr>
    </w:lvl>
    <w:lvl w:ilvl="6" w:tplc="7512B83C" w:tentative="1">
      <w:start w:val="1"/>
      <w:numFmt w:val="bullet"/>
      <w:lvlText w:val=""/>
      <w:lvlJc w:val="left"/>
      <w:pPr>
        <w:tabs>
          <w:tab w:val="num" w:pos="5040"/>
        </w:tabs>
        <w:ind w:left="5040" w:hanging="360"/>
      </w:pPr>
      <w:rPr>
        <w:rFonts w:ascii="Wingdings" w:hAnsi="Wingdings" w:hint="default"/>
      </w:rPr>
    </w:lvl>
    <w:lvl w:ilvl="7" w:tplc="67EC576E" w:tentative="1">
      <w:start w:val="1"/>
      <w:numFmt w:val="bullet"/>
      <w:lvlText w:val=""/>
      <w:lvlJc w:val="left"/>
      <w:pPr>
        <w:tabs>
          <w:tab w:val="num" w:pos="5760"/>
        </w:tabs>
        <w:ind w:left="5760" w:hanging="360"/>
      </w:pPr>
      <w:rPr>
        <w:rFonts w:ascii="Wingdings" w:hAnsi="Wingdings" w:hint="default"/>
      </w:rPr>
    </w:lvl>
    <w:lvl w:ilvl="8" w:tplc="6986C126" w:tentative="1">
      <w:start w:val="1"/>
      <w:numFmt w:val="bullet"/>
      <w:lvlText w:val=""/>
      <w:lvlJc w:val="left"/>
      <w:pPr>
        <w:tabs>
          <w:tab w:val="num" w:pos="6480"/>
        </w:tabs>
        <w:ind w:left="6480" w:hanging="360"/>
      </w:pPr>
      <w:rPr>
        <w:rFonts w:ascii="Wingdings" w:hAnsi="Wingdings" w:hint="default"/>
      </w:rPr>
    </w:lvl>
  </w:abstractNum>
  <w:abstractNum w:abstractNumId="45">
    <w:nsid w:val="79BF621B"/>
    <w:multiLevelType w:val="hybridMultilevel"/>
    <w:tmpl w:val="DE5CEA18"/>
    <w:lvl w:ilvl="0" w:tplc="1B12CB54">
      <w:start w:val="1"/>
      <w:numFmt w:val="bullet"/>
      <w:lvlText w:val=""/>
      <w:lvlJc w:val="left"/>
      <w:pPr>
        <w:tabs>
          <w:tab w:val="num" w:pos="720"/>
        </w:tabs>
        <w:ind w:left="720" w:hanging="360"/>
      </w:pPr>
      <w:rPr>
        <w:rFonts w:ascii="Wingdings" w:hAnsi="Wingdings" w:hint="default"/>
      </w:rPr>
    </w:lvl>
    <w:lvl w:ilvl="1" w:tplc="C9CE9CC8" w:tentative="1">
      <w:start w:val="1"/>
      <w:numFmt w:val="bullet"/>
      <w:lvlText w:val=""/>
      <w:lvlJc w:val="left"/>
      <w:pPr>
        <w:tabs>
          <w:tab w:val="num" w:pos="1440"/>
        </w:tabs>
        <w:ind w:left="1440" w:hanging="360"/>
      </w:pPr>
      <w:rPr>
        <w:rFonts w:ascii="Wingdings" w:hAnsi="Wingdings" w:hint="default"/>
      </w:rPr>
    </w:lvl>
    <w:lvl w:ilvl="2" w:tplc="43FC9F5E" w:tentative="1">
      <w:start w:val="1"/>
      <w:numFmt w:val="bullet"/>
      <w:lvlText w:val=""/>
      <w:lvlJc w:val="left"/>
      <w:pPr>
        <w:tabs>
          <w:tab w:val="num" w:pos="2160"/>
        </w:tabs>
        <w:ind w:left="2160" w:hanging="360"/>
      </w:pPr>
      <w:rPr>
        <w:rFonts w:ascii="Wingdings" w:hAnsi="Wingdings" w:hint="default"/>
      </w:rPr>
    </w:lvl>
    <w:lvl w:ilvl="3" w:tplc="4B8EECD0" w:tentative="1">
      <w:start w:val="1"/>
      <w:numFmt w:val="bullet"/>
      <w:lvlText w:val=""/>
      <w:lvlJc w:val="left"/>
      <w:pPr>
        <w:tabs>
          <w:tab w:val="num" w:pos="2880"/>
        </w:tabs>
        <w:ind w:left="2880" w:hanging="360"/>
      </w:pPr>
      <w:rPr>
        <w:rFonts w:ascii="Wingdings" w:hAnsi="Wingdings" w:hint="default"/>
      </w:rPr>
    </w:lvl>
    <w:lvl w:ilvl="4" w:tplc="9FE0C80A" w:tentative="1">
      <w:start w:val="1"/>
      <w:numFmt w:val="bullet"/>
      <w:lvlText w:val=""/>
      <w:lvlJc w:val="left"/>
      <w:pPr>
        <w:tabs>
          <w:tab w:val="num" w:pos="3600"/>
        </w:tabs>
        <w:ind w:left="3600" w:hanging="360"/>
      </w:pPr>
      <w:rPr>
        <w:rFonts w:ascii="Wingdings" w:hAnsi="Wingdings" w:hint="default"/>
      </w:rPr>
    </w:lvl>
    <w:lvl w:ilvl="5" w:tplc="A5C4DE78" w:tentative="1">
      <w:start w:val="1"/>
      <w:numFmt w:val="bullet"/>
      <w:lvlText w:val=""/>
      <w:lvlJc w:val="left"/>
      <w:pPr>
        <w:tabs>
          <w:tab w:val="num" w:pos="4320"/>
        </w:tabs>
        <w:ind w:left="4320" w:hanging="360"/>
      </w:pPr>
      <w:rPr>
        <w:rFonts w:ascii="Wingdings" w:hAnsi="Wingdings" w:hint="default"/>
      </w:rPr>
    </w:lvl>
    <w:lvl w:ilvl="6" w:tplc="50BA61BE" w:tentative="1">
      <w:start w:val="1"/>
      <w:numFmt w:val="bullet"/>
      <w:lvlText w:val=""/>
      <w:lvlJc w:val="left"/>
      <w:pPr>
        <w:tabs>
          <w:tab w:val="num" w:pos="5040"/>
        </w:tabs>
        <w:ind w:left="5040" w:hanging="360"/>
      </w:pPr>
      <w:rPr>
        <w:rFonts w:ascii="Wingdings" w:hAnsi="Wingdings" w:hint="default"/>
      </w:rPr>
    </w:lvl>
    <w:lvl w:ilvl="7" w:tplc="13CAB276" w:tentative="1">
      <w:start w:val="1"/>
      <w:numFmt w:val="bullet"/>
      <w:lvlText w:val=""/>
      <w:lvlJc w:val="left"/>
      <w:pPr>
        <w:tabs>
          <w:tab w:val="num" w:pos="5760"/>
        </w:tabs>
        <w:ind w:left="5760" w:hanging="360"/>
      </w:pPr>
      <w:rPr>
        <w:rFonts w:ascii="Wingdings" w:hAnsi="Wingdings" w:hint="default"/>
      </w:rPr>
    </w:lvl>
    <w:lvl w:ilvl="8" w:tplc="E0522E0A" w:tentative="1">
      <w:start w:val="1"/>
      <w:numFmt w:val="bullet"/>
      <w:lvlText w:val=""/>
      <w:lvlJc w:val="left"/>
      <w:pPr>
        <w:tabs>
          <w:tab w:val="num" w:pos="6480"/>
        </w:tabs>
        <w:ind w:left="6480" w:hanging="360"/>
      </w:pPr>
      <w:rPr>
        <w:rFonts w:ascii="Wingdings" w:hAnsi="Wingdings" w:hint="default"/>
      </w:rPr>
    </w:lvl>
  </w:abstractNum>
  <w:abstractNum w:abstractNumId="46">
    <w:nsid w:val="7D5E51EB"/>
    <w:multiLevelType w:val="hybridMultilevel"/>
    <w:tmpl w:val="E5F0E074"/>
    <w:lvl w:ilvl="0" w:tplc="412A349C">
      <w:start w:val="1"/>
      <w:numFmt w:val="bullet"/>
      <w:lvlText w:val=""/>
      <w:lvlJc w:val="left"/>
      <w:pPr>
        <w:tabs>
          <w:tab w:val="num" w:pos="720"/>
        </w:tabs>
        <w:ind w:left="720" w:hanging="360"/>
      </w:pPr>
      <w:rPr>
        <w:rFonts w:ascii="Wingdings" w:hAnsi="Wingdings" w:hint="default"/>
      </w:rPr>
    </w:lvl>
    <w:lvl w:ilvl="1" w:tplc="AE580130" w:tentative="1">
      <w:start w:val="1"/>
      <w:numFmt w:val="bullet"/>
      <w:lvlText w:val=""/>
      <w:lvlJc w:val="left"/>
      <w:pPr>
        <w:tabs>
          <w:tab w:val="num" w:pos="1440"/>
        </w:tabs>
        <w:ind w:left="1440" w:hanging="360"/>
      </w:pPr>
      <w:rPr>
        <w:rFonts w:ascii="Wingdings" w:hAnsi="Wingdings" w:hint="default"/>
      </w:rPr>
    </w:lvl>
    <w:lvl w:ilvl="2" w:tplc="D16EECF4" w:tentative="1">
      <w:start w:val="1"/>
      <w:numFmt w:val="bullet"/>
      <w:lvlText w:val=""/>
      <w:lvlJc w:val="left"/>
      <w:pPr>
        <w:tabs>
          <w:tab w:val="num" w:pos="2160"/>
        </w:tabs>
        <w:ind w:left="2160" w:hanging="360"/>
      </w:pPr>
      <w:rPr>
        <w:rFonts w:ascii="Wingdings" w:hAnsi="Wingdings" w:hint="default"/>
      </w:rPr>
    </w:lvl>
    <w:lvl w:ilvl="3" w:tplc="10281BE4" w:tentative="1">
      <w:start w:val="1"/>
      <w:numFmt w:val="bullet"/>
      <w:lvlText w:val=""/>
      <w:lvlJc w:val="left"/>
      <w:pPr>
        <w:tabs>
          <w:tab w:val="num" w:pos="2880"/>
        </w:tabs>
        <w:ind w:left="2880" w:hanging="360"/>
      </w:pPr>
      <w:rPr>
        <w:rFonts w:ascii="Wingdings" w:hAnsi="Wingdings" w:hint="default"/>
      </w:rPr>
    </w:lvl>
    <w:lvl w:ilvl="4" w:tplc="4AAE62C6" w:tentative="1">
      <w:start w:val="1"/>
      <w:numFmt w:val="bullet"/>
      <w:lvlText w:val=""/>
      <w:lvlJc w:val="left"/>
      <w:pPr>
        <w:tabs>
          <w:tab w:val="num" w:pos="3600"/>
        </w:tabs>
        <w:ind w:left="3600" w:hanging="360"/>
      </w:pPr>
      <w:rPr>
        <w:rFonts w:ascii="Wingdings" w:hAnsi="Wingdings" w:hint="default"/>
      </w:rPr>
    </w:lvl>
    <w:lvl w:ilvl="5" w:tplc="D6B8F8A2" w:tentative="1">
      <w:start w:val="1"/>
      <w:numFmt w:val="bullet"/>
      <w:lvlText w:val=""/>
      <w:lvlJc w:val="left"/>
      <w:pPr>
        <w:tabs>
          <w:tab w:val="num" w:pos="4320"/>
        </w:tabs>
        <w:ind w:left="4320" w:hanging="360"/>
      </w:pPr>
      <w:rPr>
        <w:rFonts w:ascii="Wingdings" w:hAnsi="Wingdings" w:hint="default"/>
      </w:rPr>
    </w:lvl>
    <w:lvl w:ilvl="6" w:tplc="E78C9480" w:tentative="1">
      <w:start w:val="1"/>
      <w:numFmt w:val="bullet"/>
      <w:lvlText w:val=""/>
      <w:lvlJc w:val="left"/>
      <w:pPr>
        <w:tabs>
          <w:tab w:val="num" w:pos="5040"/>
        </w:tabs>
        <w:ind w:left="5040" w:hanging="360"/>
      </w:pPr>
      <w:rPr>
        <w:rFonts w:ascii="Wingdings" w:hAnsi="Wingdings" w:hint="default"/>
      </w:rPr>
    </w:lvl>
    <w:lvl w:ilvl="7" w:tplc="5CB279B0" w:tentative="1">
      <w:start w:val="1"/>
      <w:numFmt w:val="bullet"/>
      <w:lvlText w:val=""/>
      <w:lvlJc w:val="left"/>
      <w:pPr>
        <w:tabs>
          <w:tab w:val="num" w:pos="5760"/>
        </w:tabs>
        <w:ind w:left="5760" w:hanging="360"/>
      </w:pPr>
      <w:rPr>
        <w:rFonts w:ascii="Wingdings" w:hAnsi="Wingdings" w:hint="default"/>
      </w:rPr>
    </w:lvl>
    <w:lvl w:ilvl="8" w:tplc="C18A6C22" w:tentative="1">
      <w:start w:val="1"/>
      <w:numFmt w:val="bullet"/>
      <w:lvlText w:val=""/>
      <w:lvlJc w:val="left"/>
      <w:pPr>
        <w:tabs>
          <w:tab w:val="num" w:pos="6480"/>
        </w:tabs>
        <w:ind w:left="6480" w:hanging="360"/>
      </w:pPr>
      <w:rPr>
        <w:rFonts w:ascii="Wingdings" w:hAnsi="Wingdings" w:hint="default"/>
      </w:rPr>
    </w:lvl>
  </w:abstractNum>
  <w:abstractNum w:abstractNumId="47">
    <w:nsid w:val="7DD93741"/>
    <w:multiLevelType w:val="hybridMultilevel"/>
    <w:tmpl w:val="08EC98C6"/>
    <w:lvl w:ilvl="0" w:tplc="931C299A">
      <w:start w:val="1"/>
      <w:numFmt w:val="bullet"/>
      <w:lvlText w:val=""/>
      <w:lvlJc w:val="left"/>
      <w:pPr>
        <w:tabs>
          <w:tab w:val="num" w:pos="720"/>
        </w:tabs>
        <w:ind w:left="720" w:hanging="360"/>
      </w:pPr>
      <w:rPr>
        <w:rFonts w:ascii="Wingdings" w:hAnsi="Wingdings" w:hint="default"/>
      </w:rPr>
    </w:lvl>
    <w:lvl w:ilvl="1" w:tplc="5D7E1946" w:tentative="1">
      <w:start w:val="1"/>
      <w:numFmt w:val="bullet"/>
      <w:lvlText w:val=""/>
      <w:lvlJc w:val="left"/>
      <w:pPr>
        <w:tabs>
          <w:tab w:val="num" w:pos="1440"/>
        </w:tabs>
        <w:ind w:left="1440" w:hanging="360"/>
      </w:pPr>
      <w:rPr>
        <w:rFonts w:ascii="Wingdings" w:hAnsi="Wingdings" w:hint="default"/>
      </w:rPr>
    </w:lvl>
    <w:lvl w:ilvl="2" w:tplc="F2DEDD96" w:tentative="1">
      <w:start w:val="1"/>
      <w:numFmt w:val="bullet"/>
      <w:lvlText w:val=""/>
      <w:lvlJc w:val="left"/>
      <w:pPr>
        <w:tabs>
          <w:tab w:val="num" w:pos="2160"/>
        </w:tabs>
        <w:ind w:left="2160" w:hanging="360"/>
      </w:pPr>
      <w:rPr>
        <w:rFonts w:ascii="Wingdings" w:hAnsi="Wingdings" w:hint="default"/>
      </w:rPr>
    </w:lvl>
    <w:lvl w:ilvl="3" w:tplc="7DFE1260" w:tentative="1">
      <w:start w:val="1"/>
      <w:numFmt w:val="bullet"/>
      <w:lvlText w:val=""/>
      <w:lvlJc w:val="left"/>
      <w:pPr>
        <w:tabs>
          <w:tab w:val="num" w:pos="2880"/>
        </w:tabs>
        <w:ind w:left="2880" w:hanging="360"/>
      </w:pPr>
      <w:rPr>
        <w:rFonts w:ascii="Wingdings" w:hAnsi="Wingdings" w:hint="default"/>
      </w:rPr>
    </w:lvl>
    <w:lvl w:ilvl="4" w:tplc="44FE49C6" w:tentative="1">
      <w:start w:val="1"/>
      <w:numFmt w:val="bullet"/>
      <w:lvlText w:val=""/>
      <w:lvlJc w:val="left"/>
      <w:pPr>
        <w:tabs>
          <w:tab w:val="num" w:pos="3600"/>
        </w:tabs>
        <w:ind w:left="3600" w:hanging="360"/>
      </w:pPr>
      <w:rPr>
        <w:rFonts w:ascii="Wingdings" w:hAnsi="Wingdings" w:hint="default"/>
      </w:rPr>
    </w:lvl>
    <w:lvl w:ilvl="5" w:tplc="8AF0B04E" w:tentative="1">
      <w:start w:val="1"/>
      <w:numFmt w:val="bullet"/>
      <w:lvlText w:val=""/>
      <w:lvlJc w:val="left"/>
      <w:pPr>
        <w:tabs>
          <w:tab w:val="num" w:pos="4320"/>
        </w:tabs>
        <w:ind w:left="4320" w:hanging="360"/>
      </w:pPr>
      <w:rPr>
        <w:rFonts w:ascii="Wingdings" w:hAnsi="Wingdings" w:hint="default"/>
      </w:rPr>
    </w:lvl>
    <w:lvl w:ilvl="6" w:tplc="2D3246E6" w:tentative="1">
      <w:start w:val="1"/>
      <w:numFmt w:val="bullet"/>
      <w:lvlText w:val=""/>
      <w:lvlJc w:val="left"/>
      <w:pPr>
        <w:tabs>
          <w:tab w:val="num" w:pos="5040"/>
        </w:tabs>
        <w:ind w:left="5040" w:hanging="360"/>
      </w:pPr>
      <w:rPr>
        <w:rFonts w:ascii="Wingdings" w:hAnsi="Wingdings" w:hint="default"/>
      </w:rPr>
    </w:lvl>
    <w:lvl w:ilvl="7" w:tplc="7C927106" w:tentative="1">
      <w:start w:val="1"/>
      <w:numFmt w:val="bullet"/>
      <w:lvlText w:val=""/>
      <w:lvlJc w:val="left"/>
      <w:pPr>
        <w:tabs>
          <w:tab w:val="num" w:pos="5760"/>
        </w:tabs>
        <w:ind w:left="5760" w:hanging="360"/>
      </w:pPr>
      <w:rPr>
        <w:rFonts w:ascii="Wingdings" w:hAnsi="Wingdings" w:hint="default"/>
      </w:rPr>
    </w:lvl>
    <w:lvl w:ilvl="8" w:tplc="63E24C3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16"/>
  </w:num>
  <w:num w:numId="4">
    <w:abstractNumId w:val="34"/>
  </w:num>
  <w:num w:numId="5">
    <w:abstractNumId w:val="33"/>
  </w:num>
  <w:num w:numId="6">
    <w:abstractNumId w:val="25"/>
  </w:num>
  <w:num w:numId="7">
    <w:abstractNumId w:val="9"/>
  </w:num>
  <w:num w:numId="8">
    <w:abstractNumId w:val="26"/>
  </w:num>
  <w:num w:numId="9">
    <w:abstractNumId w:val="19"/>
    <w:lvlOverride w:ilvl="0">
      <w:startOverride w:val="1"/>
    </w:lvlOverride>
  </w:num>
  <w:num w:numId="10">
    <w:abstractNumId w:val="5"/>
  </w:num>
  <w:num w:numId="11">
    <w:abstractNumId w:val="2"/>
  </w:num>
  <w:num w:numId="12">
    <w:abstractNumId w:val="44"/>
  </w:num>
  <w:num w:numId="13">
    <w:abstractNumId w:val="35"/>
  </w:num>
  <w:num w:numId="14">
    <w:abstractNumId w:val="10"/>
  </w:num>
  <w:num w:numId="15">
    <w:abstractNumId w:val="42"/>
  </w:num>
  <w:num w:numId="16">
    <w:abstractNumId w:val="24"/>
  </w:num>
  <w:num w:numId="17">
    <w:abstractNumId w:val="46"/>
  </w:num>
  <w:num w:numId="18">
    <w:abstractNumId w:val="36"/>
  </w:num>
  <w:num w:numId="19">
    <w:abstractNumId w:val="7"/>
  </w:num>
  <w:num w:numId="20">
    <w:abstractNumId w:val="0"/>
  </w:num>
  <w:num w:numId="21">
    <w:abstractNumId w:val="40"/>
  </w:num>
  <w:num w:numId="22">
    <w:abstractNumId w:val="20"/>
  </w:num>
  <w:num w:numId="23">
    <w:abstractNumId w:val="14"/>
  </w:num>
  <w:num w:numId="24">
    <w:abstractNumId w:val="31"/>
  </w:num>
  <w:num w:numId="25">
    <w:abstractNumId w:val="12"/>
  </w:num>
  <w:num w:numId="26">
    <w:abstractNumId w:val="28"/>
  </w:num>
  <w:num w:numId="27">
    <w:abstractNumId w:val="15"/>
  </w:num>
  <w:num w:numId="28">
    <w:abstractNumId w:val="41"/>
  </w:num>
  <w:num w:numId="29">
    <w:abstractNumId w:val="47"/>
  </w:num>
  <w:num w:numId="30">
    <w:abstractNumId w:val="27"/>
  </w:num>
  <w:num w:numId="31">
    <w:abstractNumId w:val="18"/>
  </w:num>
  <w:num w:numId="32">
    <w:abstractNumId w:val="22"/>
  </w:num>
  <w:num w:numId="33">
    <w:abstractNumId w:val="6"/>
  </w:num>
  <w:num w:numId="34">
    <w:abstractNumId w:val="29"/>
  </w:num>
  <w:num w:numId="35">
    <w:abstractNumId w:val="21"/>
  </w:num>
  <w:num w:numId="36">
    <w:abstractNumId w:val="38"/>
  </w:num>
  <w:num w:numId="37">
    <w:abstractNumId w:val="23"/>
  </w:num>
  <w:num w:numId="38">
    <w:abstractNumId w:val="11"/>
  </w:num>
  <w:num w:numId="39">
    <w:abstractNumId w:val="45"/>
  </w:num>
  <w:num w:numId="40">
    <w:abstractNumId w:val="43"/>
  </w:num>
  <w:num w:numId="41">
    <w:abstractNumId w:val="1"/>
  </w:num>
  <w:num w:numId="42">
    <w:abstractNumId w:val="30"/>
  </w:num>
  <w:num w:numId="43">
    <w:abstractNumId w:val="13"/>
  </w:num>
  <w:num w:numId="44">
    <w:abstractNumId w:val="3"/>
  </w:num>
  <w:num w:numId="45">
    <w:abstractNumId w:val="32"/>
  </w:num>
  <w:num w:numId="46">
    <w:abstractNumId w:val="39"/>
  </w:num>
  <w:num w:numId="47">
    <w:abstractNumId w:val="17"/>
  </w:num>
  <w:num w:numId="48">
    <w:abstractNumId w:val="37"/>
  </w:num>
  <w:numIdMacAtCleanup w:val="4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Tugade">
    <w15:presenceInfo w15:providerId="None" w15:userId="Denise Tugade"/>
  </w15:person>
  <w15:person w15:author="Rajesh Adoni">
    <w15:presenceInfo w15:providerId="Windows Live" w15:userId="06e0fa8872e3837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linkStyles/>
  <w:stylePaneFormatFilter w:val="1021"/>
  <w:stylePaneSortMethod w:val="0000"/>
  <w:trackRevisions/>
  <w:documentProtection w:formatting="1" w:enforcement="0"/>
  <w:defaultTabStop w:val="720"/>
  <w:drawingGridHorizontalSpacing w:val="110"/>
  <w:displayHorizontalDrawingGridEvery w:val="2"/>
  <w:characterSpacingControl w:val="doNotCompress"/>
  <w:hdrShapeDefaults>
    <o:shapedefaults v:ext="edit" spidmax="8194" style="mso-position-horizontal:center;mso-position-horizontal-relative:margin" strokecolor="#fc0">
      <v:stroke color="#fc0"/>
      <o:colormru v:ext="edit" colors="#c6d5f6"/>
    </o:shapedefaults>
  </w:hdrShapeDefaults>
  <w:footnotePr>
    <w:footnote w:id="-1"/>
    <w:footnote w:id="0"/>
  </w:footnotePr>
  <w:endnotePr>
    <w:endnote w:id="-1"/>
    <w:endnote w:id="0"/>
  </w:endnotePr>
  <w:compat/>
  <w:rsids>
    <w:rsidRoot w:val="00042F69"/>
    <w:rsid w:val="00002B61"/>
    <w:rsid w:val="00013F21"/>
    <w:rsid w:val="0001511C"/>
    <w:rsid w:val="000153FB"/>
    <w:rsid w:val="00021A98"/>
    <w:rsid w:val="00022402"/>
    <w:rsid w:val="000258AA"/>
    <w:rsid w:val="000273FA"/>
    <w:rsid w:val="00031F7F"/>
    <w:rsid w:val="00036916"/>
    <w:rsid w:val="00037542"/>
    <w:rsid w:val="00042F69"/>
    <w:rsid w:val="00044500"/>
    <w:rsid w:val="000465EC"/>
    <w:rsid w:val="00050FEF"/>
    <w:rsid w:val="00051E38"/>
    <w:rsid w:val="000529D1"/>
    <w:rsid w:val="000668D2"/>
    <w:rsid w:val="00066C46"/>
    <w:rsid w:val="00067E8E"/>
    <w:rsid w:val="0007151A"/>
    <w:rsid w:val="000719B4"/>
    <w:rsid w:val="0007518C"/>
    <w:rsid w:val="00086D8B"/>
    <w:rsid w:val="000870DE"/>
    <w:rsid w:val="000A007A"/>
    <w:rsid w:val="000A0A10"/>
    <w:rsid w:val="000A6085"/>
    <w:rsid w:val="000A7202"/>
    <w:rsid w:val="000B0385"/>
    <w:rsid w:val="000B0405"/>
    <w:rsid w:val="000B40DF"/>
    <w:rsid w:val="000C2557"/>
    <w:rsid w:val="000C2AA0"/>
    <w:rsid w:val="000C3176"/>
    <w:rsid w:val="000C562D"/>
    <w:rsid w:val="000D42E5"/>
    <w:rsid w:val="000D5B05"/>
    <w:rsid w:val="000F0C89"/>
    <w:rsid w:val="000F1027"/>
    <w:rsid w:val="000F21F1"/>
    <w:rsid w:val="000F771F"/>
    <w:rsid w:val="00110252"/>
    <w:rsid w:val="00110ED0"/>
    <w:rsid w:val="00132AA4"/>
    <w:rsid w:val="001331F2"/>
    <w:rsid w:val="00136830"/>
    <w:rsid w:val="00144B12"/>
    <w:rsid w:val="0014588D"/>
    <w:rsid w:val="001462A6"/>
    <w:rsid w:val="00154099"/>
    <w:rsid w:val="00154E69"/>
    <w:rsid w:val="00156E0B"/>
    <w:rsid w:val="00164079"/>
    <w:rsid w:val="001726BB"/>
    <w:rsid w:val="00175124"/>
    <w:rsid w:val="00177739"/>
    <w:rsid w:val="001844BD"/>
    <w:rsid w:val="00185CF3"/>
    <w:rsid w:val="00186F1A"/>
    <w:rsid w:val="00196674"/>
    <w:rsid w:val="001A48F7"/>
    <w:rsid w:val="001A6580"/>
    <w:rsid w:val="001B1E4F"/>
    <w:rsid w:val="001B214F"/>
    <w:rsid w:val="001B2749"/>
    <w:rsid w:val="001B4EEB"/>
    <w:rsid w:val="001C04E2"/>
    <w:rsid w:val="001C5B49"/>
    <w:rsid w:val="001C63C6"/>
    <w:rsid w:val="001C7AC7"/>
    <w:rsid w:val="001D0223"/>
    <w:rsid w:val="001D587E"/>
    <w:rsid w:val="001D68AB"/>
    <w:rsid w:val="001E04C3"/>
    <w:rsid w:val="001E1585"/>
    <w:rsid w:val="001E16A6"/>
    <w:rsid w:val="001E259A"/>
    <w:rsid w:val="001E3F7F"/>
    <w:rsid w:val="001F7F2A"/>
    <w:rsid w:val="00202694"/>
    <w:rsid w:val="00206C6C"/>
    <w:rsid w:val="00206F5F"/>
    <w:rsid w:val="002103BA"/>
    <w:rsid w:val="00212579"/>
    <w:rsid w:val="00214DFF"/>
    <w:rsid w:val="0021553C"/>
    <w:rsid w:val="00215896"/>
    <w:rsid w:val="002176E4"/>
    <w:rsid w:val="002256D1"/>
    <w:rsid w:val="00232B88"/>
    <w:rsid w:val="00236C24"/>
    <w:rsid w:val="00241FC4"/>
    <w:rsid w:val="00242225"/>
    <w:rsid w:val="002466ED"/>
    <w:rsid w:val="00263E6E"/>
    <w:rsid w:val="002645C4"/>
    <w:rsid w:val="00265696"/>
    <w:rsid w:val="002656C4"/>
    <w:rsid w:val="0026576F"/>
    <w:rsid w:val="002657A7"/>
    <w:rsid w:val="002660EB"/>
    <w:rsid w:val="002742C8"/>
    <w:rsid w:val="00275444"/>
    <w:rsid w:val="00277797"/>
    <w:rsid w:val="002779E5"/>
    <w:rsid w:val="002808D0"/>
    <w:rsid w:val="00282186"/>
    <w:rsid w:val="002834AE"/>
    <w:rsid w:val="00284E01"/>
    <w:rsid w:val="002872F1"/>
    <w:rsid w:val="002A5531"/>
    <w:rsid w:val="002A66C9"/>
    <w:rsid w:val="002B02BB"/>
    <w:rsid w:val="002B1E82"/>
    <w:rsid w:val="002B2ECC"/>
    <w:rsid w:val="002B59CA"/>
    <w:rsid w:val="002B6CBA"/>
    <w:rsid w:val="002C179A"/>
    <w:rsid w:val="002F088C"/>
    <w:rsid w:val="002F6CD0"/>
    <w:rsid w:val="00300A0A"/>
    <w:rsid w:val="00302949"/>
    <w:rsid w:val="00311924"/>
    <w:rsid w:val="00311FDB"/>
    <w:rsid w:val="00316F75"/>
    <w:rsid w:val="00317A04"/>
    <w:rsid w:val="00322374"/>
    <w:rsid w:val="00322D6B"/>
    <w:rsid w:val="003231F3"/>
    <w:rsid w:val="00323B61"/>
    <w:rsid w:val="00335AE8"/>
    <w:rsid w:val="0034603F"/>
    <w:rsid w:val="0034757F"/>
    <w:rsid w:val="0035108A"/>
    <w:rsid w:val="00351218"/>
    <w:rsid w:val="00351D4C"/>
    <w:rsid w:val="0036044A"/>
    <w:rsid w:val="003607A7"/>
    <w:rsid w:val="00361FC5"/>
    <w:rsid w:val="00364E25"/>
    <w:rsid w:val="00373033"/>
    <w:rsid w:val="00373F8B"/>
    <w:rsid w:val="003812A1"/>
    <w:rsid w:val="00383862"/>
    <w:rsid w:val="0038386A"/>
    <w:rsid w:val="0038736D"/>
    <w:rsid w:val="00387689"/>
    <w:rsid w:val="00393E0B"/>
    <w:rsid w:val="003941EB"/>
    <w:rsid w:val="003951E2"/>
    <w:rsid w:val="00395F38"/>
    <w:rsid w:val="00396083"/>
    <w:rsid w:val="003A115E"/>
    <w:rsid w:val="003A1589"/>
    <w:rsid w:val="003B1889"/>
    <w:rsid w:val="003B1C32"/>
    <w:rsid w:val="003B3384"/>
    <w:rsid w:val="003B6CD8"/>
    <w:rsid w:val="003C228A"/>
    <w:rsid w:val="003D3553"/>
    <w:rsid w:val="003D4EB5"/>
    <w:rsid w:val="003D5053"/>
    <w:rsid w:val="003E17F8"/>
    <w:rsid w:val="00401B6E"/>
    <w:rsid w:val="0040253F"/>
    <w:rsid w:val="0040405A"/>
    <w:rsid w:val="004066EF"/>
    <w:rsid w:val="0041079D"/>
    <w:rsid w:val="004158E5"/>
    <w:rsid w:val="00421934"/>
    <w:rsid w:val="004248DB"/>
    <w:rsid w:val="00425490"/>
    <w:rsid w:val="00427D3A"/>
    <w:rsid w:val="004374A5"/>
    <w:rsid w:val="0044044F"/>
    <w:rsid w:val="00442BD2"/>
    <w:rsid w:val="00443278"/>
    <w:rsid w:val="00446289"/>
    <w:rsid w:val="00454053"/>
    <w:rsid w:val="00455179"/>
    <w:rsid w:val="00455870"/>
    <w:rsid w:val="00456249"/>
    <w:rsid w:val="004616F2"/>
    <w:rsid w:val="00462697"/>
    <w:rsid w:val="004628E9"/>
    <w:rsid w:val="00466F33"/>
    <w:rsid w:val="004717CC"/>
    <w:rsid w:val="00475169"/>
    <w:rsid w:val="004802CE"/>
    <w:rsid w:val="00483D54"/>
    <w:rsid w:val="00483F49"/>
    <w:rsid w:val="00484645"/>
    <w:rsid w:val="0048499A"/>
    <w:rsid w:val="00491FD5"/>
    <w:rsid w:val="0049251D"/>
    <w:rsid w:val="004A32BA"/>
    <w:rsid w:val="004B236A"/>
    <w:rsid w:val="004B5130"/>
    <w:rsid w:val="004B69AA"/>
    <w:rsid w:val="004C48B3"/>
    <w:rsid w:val="004C5636"/>
    <w:rsid w:val="004C59BB"/>
    <w:rsid w:val="004E11DC"/>
    <w:rsid w:val="004E201C"/>
    <w:rsid w:val="004E5906"/>
    <w:rsid w:val="004E6EA5"/>
    <w:rsid w:val="004F0173"/>
    <w:rsid w:val="004F5B94"/>
    <w:rsid w:val="004F69E9"/>
    <w:rsid w:val="0050103C"/>
    <w:rsid w:val="00503362"/>
    <w:rsid w:val="00505846"/>
    <w:rsid w:val="005139DB"/>
    <w:rsid w:val="00513EB4"/>
    <w:rsid w:val="00514B97"/>
    <w:rsid w:val="00520557"/>
    <w:rsid w:val="00520F3A"/>
    <w:rsid w:val="00525C2D"/>
    <w:rsid w:val="00533104"/>
    <w:rsid w:val="00534030"/>
    <w:rsid w:val="00537856"/>
    <w:rsid w:val="00541FEF"/>
    <w:rsid w:val="00546B6A"/>
    <w:rsid w:val="00552A6E"/>
    <w:rsid w:val="00554705"/>
    <w:rsid w:val="00560DD0"/>
    <w:rsid w:val="005658A0"/>
    <w:rsid w:val="0056605A"/>
    <w:rsid w:val="005660E9"/>
    <w:rsid w:val="005706D8"/>
    <w:rsid w:val="00572F97"/>
    <w:rsid w:val="00574665"/>
    <w:rsid w:val="005754FF"/>
    <w:rsid w:val="005759B3"/>
    <w:rsid w:val="00587E0A"/>
    <w:rsid w:val="00590CC9"/>
    <w:rsid w:val="00591CA7"/>
    <w:rsid w:val="0059272A"/>
    <w:rsid w:val="0059394E"/>
    <w:rsid w:val="0059682E"/>
    <w:rsid w:val="005A3170"/>
    <w:rsid w:val="005A35F6"/>
    <w:rsid w:val="005A3785"/>
    <w:rsid w:val="005B361D"/>
    <w:rsid w:val="005B37CC"/>
    <w:rsid w:val="005B7DA5"/>
    <w:rsid w:val="005C276A"/>
    <w:rsid w:val="005C468C"/>
    <w:rsid w:val="005C4FA8"/>
    <w:rsid w:val="005C5627"/>
    <w:rsid w:val="005C7417"/>
    <w:rsid w:val="005D2E98"/>
    <w:rsid w:val="005D696F"/>
    <w:rsid w:val="005D7728"/>
    <w:rsid w:val="005D7A39"/>
    <w:rsid w:val="005E3721"/>
    <w:rsid w:val="005E3AAE"/>
    <w:rsid w:val="005F1856"/>
    <w:rsid w:val="005F186A"/>
    <w:rsid w:val="0060000D"/>
    <w:rsid w:val="00600D79"/>
    <w:rsid w:val="00613566"/>
    <w:rsid w:val="00616BE4"/>
    <w:rsid w:val="006229B6"/>
    <w:rsid w:val="006249E7"/>
    <w:rsid w:val="00625B70"/>
    <w:rsid w:val="00626155"/>
    <w:rsid w:val="00631060"/>
    <w:rsid w:val="00635A88"/>
    <w:rsid w:val="0063662B"/>
    <w:rsid w:val="00637136"/>
    <w:rsid w:val="006410DC"/>
    <w:rsid w:val="00644B86"/>
    <w:rsid w:val="00651293"/>
    <w:rsid w:val="006529B9"/>
    <w:rsid w:val="00652A46"/>
    <w:rsid w:val="0065541A"/>
    <w:rsid w:val="00656313"/>
    <w:rsid w:val="006610DF"/>
    <w:rsid w:val="006617E2"/>
    <w:rsid w:val="00670DBA"/>
    <w:rsid w:val="00674A01"/>
    <w:rsid w:val="00675A7A"/>
    <w:rsid w:val="00676155"/>
    <w:rsid w:val="006870D1"/>
    <w:rsid w:val="006909D1"/>
    <w:rsid w:val="00693655"/>
    <w:rsid w:val="006A0A40"/>
    <w:rsid w:val="006A26F3"/>
    <w:rsid w:val="006A67B6"/>
    <w:rsid w:val="006A732E"/>
    <w:rsid w:val="006B1122"/>
    <w:rsid w:val="006B1AF3"/>
    <w:rsid w:val="006B52A6"/>
    <w:rsid w:val="006C02C9"/>
    <w:rsid w:val="006C1846"/>
    <w:rsid w:val="006C6D52"/>
    <w:rsid w:val="006D05D3"/>
    <w:rsid w:val="006D3841"/>
    <w:rsid w:val="006D5938"/>
    <w:rsid w:val="006E129C"/>
    <w:rsid w:val="006E16E2"/>
    <w:rsid w:val="006E1D04"/>
    <w:rsid w:val="006E67B8"/>
    <w:rsid w:val="006E7CFC"/>
    <w:rsid w:val="006F54E5"/>
    <w:rsid w:val="006F6637"/>
    <w:rsid w:val="00701B56"/>
    <w:rsid w:val="00701FB8"/>
    <w:rsid w:val="00704A2E"/>
    <w:rsid w:val="00705C2B"/>
    <w:rsid w:val="00706CC3"/>
    <w:rsid w:val="007111C2"/>
    <w:rsid w:val="00714755"/>
    <w:rsid w:val="007158CE"/>
    <w:rsid w:val="00716EC8"/>
    <w:rsid w:val="007223A4"/>
    <w:rsid w:val="007252CC"/>
    <w:rsid w:val="00726CD7"/>
    <w:rsid w:val="00732B0F"/>
    <w:rsid w:val="007368B6"/>
    <w:rsid w:val="00740CDF"/>
    <w:rsid w:val="00740F45"/>
    <w:rsid w:val="00742C8E"/>
    <w:rsid w:val="00744B39"/>
    <w:rsid w:val="00747408"/>
    <w:rsid w:val="0075162E"/>
    <w:rsid w:val="007533E8"/>
    <w:rsid w:val="00763960"/>
    <w:rsid w:val="007640C9"/>
    <w:rsid w:val="007643BC"/>
    <w:rsid w:val="0077073E"/>
    <w:rsid w:val="00772534"/>
    <w:rsid w:val="00774498"/>
    <w:rsid w:val="00775339"/>
    <w:rsid w:val="00776C0A"/>
    <w:rsid w:val="00791E91"/>
    <w:rsid w:val="007949E8"/>
    <w:rsid w:val="007A3FDF"/>
    <w:rsid w:val="007B1A32"/>
    <w:rsid w:val="007B2CAC"/>
    <w:rsid w:val="007B580E"/>
    <w:rsid w:val="007C0644"/>
    <w:rsid w:val="007C4421"/>
    <w:rsid w:val="007C4ED4"/>
    <w:rsid w:val="007D09FE"/>
    <w:rsid w:val="007D34A1"/>
    <w:rsid w:val="007D784B"/>
    <w:rsid w:val="007E0F81"/>
    <w:rsid w:val="007E4CCE"/>
    <w:rsid w:val="007E576C"/>
    <w:rsid w:val="007F2046"/>
    <w:rsid w:val="007F3C83"/>
    <w:rsid w:val="0080132F"/>
    <w:rsid w:val="0080313B"/>
    <w:rsid w:val="008052DC"/>
    <w:rsid w:val="00810ECC"/>
    <w:rsid w:val="0081602F"/>
    <w:rsid w:val="008161AE"/>
    <w:rsid w:val="00821514"/>
    <w:rsid w:val="008335EF"/>
    <w:rsid w:val="008344FB"/>
    <w:rsid w:val="008354E3"/>
    <w:rsid w:val="00841FCC"/>
    <w:rsid w:val="00842DA1"/>
    <w:rsid w:val="008516DC"/>
    <w:rsid w:val="00851F6B"/>
    <w:rsid w:val="00852281"/>
    <w:rsid w:val="00853146"/>
    <w:rsid w:val="008561AE"/>
    <w:rsid w:val="00860C98"/>
    <w:rsid w:val="00862AB3"/>
    <w:rsid w:val="00867816"/>
    <w:rsid w:val="008744FC"/>
    <w:rsid w:val="00874D56"/>
    <w:rsid w:val="00880EA9"/>
    <w:rsid w:val="00883740"/>
    <w:rsid w:val="00884A17"/>
    <w:rsid w:val="008850A0"/>
    <w:rsid w:val="00886F18"/>
    <w:rsid w:val="0089460C"/>
    <w:rsid w:val="00896659"/>
    <w:rsid w:val="008A09D6"/>
    <w:rsid w:val="008B4A7E"/>
    <w:rsid w:val="008B6C4B"/>
    <w:rsid w:val="008B6CC7"/>
    <w:rsid w:val="008B7289"/>
    <w:rsid w:val="008B7E80"/>
    <w:rsid w:val="008C08D4"/>
    <w:rsid w:val="008C26E0"/>
    <w:rsid w:val="008C2705"/>
    <w:rsid w:val="008C7419"/>
    <w:rsid w:val="008D0600"/>
    <w:rsid w:val="008D4DA4"/>
    <w:rsid w:val="008D77D2"/>
    <w:rsid w:val="008E0100"/>
    <w:rsid w:val="008E6965"/>
    <w:rsid w:val="008E7330"/>
    <w:rsid w:val="008F078F"/>
    <w:rsid w:val="008F2F01"/>
    <w:rsid w:val="00901A7D"/>
    <w:rsid w:val="00902689"/>
    <w:rsid w:val="00903F0B"/>
    <w:rsid w:val="009042F6"/>
    <w:rsid w:val="0090450B"/>
    <w:rsid w:val="00904681"/>
    <w:rsid w:val="009161D1"/>
    <w:rsid w:val="00920236"/>
    <w:rsid w:val="00922906"/>
    <w:rsid w:val="0092456C"/>
    <w:rsid w:val="00930DC6"/>
    <w:rsid w:val="0093423D"/>
    <w:rsid w:val="009377EC"/>
    <w:rsid w:val="009400D2"/>
    <w:rsid w:val="00945252"/>
    <w:rsid w:val="00956603"/>
    <w:rsid w:val="00965E24"/>
    <w:rsid w:val="00971DDE"/>
    <w:rsid w:val="00990D54"/>
    <w:rsid w:val="00991082"/>
    <w:rsid w:val="009A6030"/>
    <w:rsid w:val="009B07FA"/>
    <w:rsid w:val="009B4AEA"/>
    <w:rsid w:val="009B7AFA"/>
    <w:rsid w:val="009C339A"/>
    <w:rsid w:val="009C5293"/>
    <w:rsid w:val="009D0337"/>
    <w:rsid w:val="009D1734"/>
    <w:rsid w:val="009E00EB"/>
    <w:rsid w:val="009E37A5"/>
    <w:rsid w:val="009E3AE3"/>
    <w:rsid w:val="009E529B"/>
    <w:rsid w:val="009E54E4"/>
    <w:rsid w:val="009F278E"/>
    <w:rsid w:val="009F4554"/>
    <w:rsid w:val="009F739C"/>
    <w:rsid w:val="00A0037B"/>
    <w:rsid w:val="00A017C7"/>
    <w:rsid w:val="00A04BB1"/>
    <w:rsid w:val="00A0647F"/>
    <w:rsid w:val="00A0752E"/>
    <w:rsid w:val="00A07C67"/>
    <w:rsid w:val="00A13E0B"/>
    <w:rsid w:val="00A140A6"/>
    <w:rsid w:val="00A170EB"/>
    <w:rsid w:val="00A20851"/>
    <w:rsid w:val="00A23661"/>
    <w:rsid w:val="00A258BD"/>
    <w:rsid w:val="00A27DCB"/>
    <w:rsid w:val="00A32429"/>
    <w:rsid w:val="00A3300F"/>
    <w:rsid w:val="00A37C7F"/>
    <w:rsid w:val="00A41C7C"/>
    <w:rsid w:val="00A452F3"/>
    <w:rsid w:val="00A47C48"/>
    <w:rsid w:val="00A5483E"/>
    <w:rsid w:val="00A56DEE"/>
    <w:rsid w:val="00A60D40"/>
    <w:rsid w:val="00A61CA3"/>
    <w:rsid w:val="00A627B4"/>
    <w:rsid w:val="00A63142"/>
    <w:rsid w:val="00A637F2"/>
    <w:rsid w:val="00A7030D"/>
    <w:rsid w:val="00A81087"/>
    <w:rsid w:val="00A921B9"/>
    <w:rsid w:val="00A92D11"/>
    <w:rsid w:val="00A9651D"/>
    <w:rsid w:val="00AA11A6"/>
    <w:rsid w:val="00AA4119"/>
    <w:rsid w:val="00AB18D3"/>
    <w:rsid w:val="00AB2D62"/>
    <w:rsid w:val="00AB2F7E"/>
    <w:rsid w:val="00AB4AD8"/>
    <w:rsid w:val="00AB4B6F"/>
    <w:rsid w:val="00AC2A32"/>
    <w:rsid w:val="00AC3647"/>
    <w:rsid w:val="00AC40FE"/>
    <w:rsid w:val="00AC4913"/>
    <w:rsid w:val="00AD41D9"/>
    <w:rsid w:val="00AD6812"/>
    <w:rsid w:val="00AE0212"/>
    <w:rsid w:val="00AE3147"/>
    <w:rsid w:val="00AF4E6C"/>
    <w:rsid w:val="00AF5931"/>
    <w:rsid w:val="00AF6E07"/>
    <w:rsid w:val="00B06928"/>
    <w:rsid w:val="00B06D2A"/>
    <w:rsid w:val="00B07712"/>
    <w:rsid w:val="00B3111D"/>
    <w:rsid w:val="00B32CAB"/>
    <w:rsid w:val="00B336B1"/>
    <w:rsid w:val="00B36FA0"/>
    <w:rsid w:val="00B406EC"/>
    <w:rsid w:val="00B427AA"/>
    <w:rsid w:val="00B44D95"/>
    <w:rsid w:val="00B45F93"/>
    <w:rsid w:val="00B62B3D"/>
    <w:rsid w:val="00B646D9"/>
    <w:rsid w:val="00B67BEC"/>
    <w:rsid w:val="00B70A71"/>
    <w:rsid w:val="00B72E95"/>
    <w:rsid w:val="00B754FE"/>
    <w:rsid w:val="00B8382B"/>
    <w:rsid w:val="00B84705"/>
    <w:rsid w:val="00B909FD"/>
    <w:rsid w:val="00B93E44"/>
    <w:rsid w:val="00B96B85"/>
    <w:rsid w:val="00B97631"/>
    <w:rsid w:val="00BA0D3E"/>
    <w:rsid w:val="00BA1DCB"/>
    <w:rsid w:val="00BA2A59"/>
    <w:rsid w:val="00BA3AA5"/>
    <w:rsid w:val="00BA72FE"/>
    <w:rsid w:val="00BA7ED7"/>
    <w:rsid w:val="00BB3DEC"/>
    <w:rsid w:val="00BB5408"/>
    <w:rsid w:val="00BB7451"/>
    <w:rsid w:val="00BC4BFF"/>
    <w:rsid w:val="00BC6D1E"/>
    <w:rsid w:val="00BC7F53"/>
    <w:rsid w:val="00BD1A88"/>
    <w:rsid w:val="00BE1366"/>
    <w:rsid w:val="00BE170E"/>
    <w:rsid w:val="00BE2619"/>
    <w:rsid w:val="00BE4078"/>
    <w:rsid w:val="00BE60AF"/>
    <w:rsid w:val="00BE65BA"/>
    <w:rsid w:val="00BE6725"/>
    <w:rsid w:val="00BE7B79"/>
    <w:rsid w:val="00BF5E69"/>
    <w:rsid w:val="00BF7173"/>
    <w:rsid w:val="00C02AA9"/>
    <w:rsid w:val="00C03942"/>
    <w:rsid w:val="00C14001"/>
    <w:rsid w:val="00C15D3F"/>
    <w:rsid w:val="00C27868"/>
    <w:rsid w:val="00C32DC4"/>
    <w:rsid w:val="00C356B6"/>
    <w:rsid w:val="00C37427"/>
    <w:rsid w:val="00C37B0B"/>
    <w:rsid w:val="00C42EFD"/>
    <w:rsid w:val="00C45EA7"/>
    <w:rsid w:val="00C50049"/>
    <w:rsid w:val="00C51E3D"/>
    <w:rsid w:val="00C56229"/>
    <w:rsid w:val="00C567CC"/>
    <w:rsid w:val="00C62BAB"/>
    <w:rsid w:val="00C62D6C"/>
    <w:rsid w:val="00C640D6"/>
    <w:rsid w:val="00C731C3"/>
    <w:rsid w:val="00C73DA9"/>
    <w:rsid w:val="00C74B35"/>
    <w:rsid w:val="00C848ED"/>
    <w:rsid w:val="00C92DA0"/>
    <w:rsid w:val="00C9769F"/>
    <w:rsid w:val="00CA1B1F"/>
    <w:rsid w:val="00CA2694"/>
    <w:rsid w:val="00CA58C5"/>
    <w:rsid w:val="00CA59F3"/>
    <w:rsid w:val="00CA5A17"/>
    <w:rsid w:val="00CB5467"/>
    <w:rsid w:val="00CB546A"/>
    <w:rsid w:val="00CC1A22"/>
    <w:rsid w:val="00CC2FAC"/>
    <w:rsid w:val="00CC3183"/>
    <w:rsid w:val="00CD0C7F"/>
    <w:rsid w:val="00CE2DDF"/>
    <w:rsid w:val="00CF0BF3"/>
    <w:rsid w:val="00CF1159"/>
    <w:rsid w:val="00CF1231"/>
    <w:rsid w:val="00D013EB"/>
    <w:rsid w:val="00D01DE9"/>
    <w:rsid w:val="00D04EDA"/>
    <w:rsid w:val="00D146C1"/>
    <w:rsid w:val="00D24F82"/>
    <w:rsid w:val="00D25E47"/>
    <w:rsid w:val="00D27F74"/>
    <w:rsid w:val="00D314E6"/>
    <w:rsid w:val="00D3156B"/>
    <w:rsid w:val="00D35C03"/>
    <w:rsid w:val="00D36A19"/>
    <w:rsid w:val="00D4588E"/>
    <w:rsid w:val="00D50186"/>
    <w:rsid w:val="00D548BD"/>
    <w:rsid w:val="00D634E3"/>
    <w:rsid w:val="00D6677F"/>
    <w:rsid w:val="00D709E8"/>
    <w:rsid w:val="00D80572"/>
    <w:rsid w:val="00D819F0"/>
    <w:rsid w:val="00D86828"/>
    <w:rsid w:val="00D93B3A"/>
    <w:rsid w:val="00D9521D"/>
    <w:rsid w:val="00D95379"/>
    <w:rsid w:val="00D95D2A"/>
    <w:rsid w:val="00DA2FDF"/>
    <w:rsid w:val="00DA7206"/>
    <w:rsid w:val="00DC64E8"/>
    <w:rsid w:val="00DD4322"/>
    <w:rsid w:val="00DD6D3E"/>
    <w:rsid w:val="00DE4723"/>
    <w:rsid w:val="00E02B5E"/>
    <w:rsid w:val="00E0381A"/>
    <w:rsid w:val="00E07BF4"/>
    <w:rsid w:val="00E11AB7"/>
    <w:rsid w:val="00E128AB"/>
    <w:rsid w:val="00E1420F"/>
    <w:rsid w:val="00E17519"/>
    <w:rsid w:val="00E22D04"/>
    <w:rsid w:val="00E250F7"/>
    <w:rsid w:val="00E25C88"/>
    <w:rsid w:val="00E32DCC"/>
    <w:rsid w:val="00E410F3"/>
    <w:rsid w:val="00E42118"/>
    <w:rsid w:val="00E44C59"/>
    <w:rsid w:val="00E516C4"/>
    <w:rsid w:val="00E56AE5"/>
    <w:rsid w:val="00E71E35"/>
    <w:rsid w:val="00E74DAA"/>
    <w:rsid w:val="00E75536"/>
    <w:rsid w:val="00E765BE"/>
    <w:rsid w:val="00E8438E"/>
    <w:rsid w:val="00E961B9"/>
    <w:rsid w:val="00EA1D22"/>
    <w:rsid w:val="00EA23B7"/>
    <w:rsid w:val="00EA2DB2"/>
    <w:rsid w:val="00EA4404"/>
    <w:rsid w:val="00EA68C0"/>
    <w:rsid w:val="00EA6EC7"/>
    <w:rsid w:val="00EB1A1C"/>
    <w:rsid w:val="00EB567C"/>
    <w:rsid w:val="00EB7BA1"/>
    <w:rsid w:val="00EC3C1A"/>
    <w:rsid w:val="00EC5D7C"/>
    <w:rsid w:val="00ED08C5"/>
    <w:rsid w:val="00ED4322"/>
    <w:rsid w:val="00ED52D0"/>
    <w:rsid w:val="00EE0514"/>
    <w:rsid w:val="00EE3ED3"/>
    <w:rsid w:val="00EE477E"/>
    <w:rsid w:val="00EF4273"/>
    <w:rsid w:val="00EF512D"/>
    <w:rsid w:val="00F02D69"/>
    <w:rsid w:val="00F02E6D"/>
    <w:rsid w:val="00F063BD"/>
    <w:rsid w:val="00F118D8"/>
    <w:rsid w:val="00F15249"/>
    <w:rsid w:val="00F15FEC"/>
    <w:rsid w:val="00F176B7"/>
    <w:rsid w:val="00F20340"/>
    <w:rsid w:val="00F211E7"/>
    <w:rsid w:val="00F2168F"/>
    <w:rsid w:val="00F21EFF"/>
    <w:rsid w:val="00F27524"/>
    <w:rsid w:val="00F27E63"/>
    <w:rsid w:val="00F3243E"/>
    <w:rsid w:val="00F45052"/>
    <w:rsid w:val="00F466A2"/>
    <w:rsid w:val="00F5002E"/>
    <w:rsid w:val="00F50676"/>
    <w:rsid w:val="00F50ACA"/>
    <w:rsid w:val="00F615F4"/>
    <w:rsid w:val="00F622A2"/>
    <w:rsid w:val="00F6643D"/>
    <w:rsid w:val="00F67F24"/>
    <w:rsid w:val="00F73A39"/>
    <w:rsid w:val="00F74F1D"/>
    <w:rsid w:val="00F75F98"/>
    <w:rsid w:val="00F77030"/>
    <w:rsid w:val="00F77343"/>
    <w:rsid w:val="00F8451B"/>
    <w:rsid w:val="00F84BDA"/>
    <w:rsid w:val="00F94175"/>
    <w:rsid w:val="00F94E3D"/>
    <w:rsid w:val="00F9533D"/>
    <w:rsid w:val="00F95FE2"/>
    <w:rsid w:val="00FA625E"/>
    <w:rsid w:val="00FA7BE5"/>
    <w:rsid w:val="00FB3A19"/>
    <w:rsid w:val="00FB3C94"/>
    <w:rsid w:val="00FB6616"/>
    <w:rsid w:val="00FB7913"/>
    <w:rsid w:val="00FC03C9"/>
    <w:rsid w:val="00FC6962"/>
    <w:rsid w:val="00FD3950"/>
    <w:rsid w:val="00FD4342"/>
    <w:rsid w:val="00FD5128"/>
    <w:rsid w:val="00FE0C61"/>
    <w:rsid w:val="00FE278C"/>
    <w:rsid w:val="00FE4B8F"/>
    <w:rsid w:val="00FF7F9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style="mso-position-horizontal:center;mso-position-horizontal-relative:margin" strokecolor="#fc0">
      <v:stroke color="#fc0"/>
      <o:colormru v:ext="edit" colors="#c6d5f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uiPriority="39"/>
    <w:lsdException w:name="toc 8" w:uiPriority="39"/>
    <w:lsdException w:name="toc 9" w:uiPriority="39"/>
    <w:lsdException w:name="header" w:locked="0" w:uiPriority="0"/>
    <w:lsdException w:name="footer" w:locked="0" w:uiPriority="0"/>
    <w:lsdException w:name="caption" w:uiPriority="35"/>
    <w:lsdException w:name="table of figures" w:locked="0"/>
    <w:lsdException w:name="page number" w:locked="0"/>
    <w:lsdException w:name="Title" w:semiHidden="0" w:uiPriority="10" w:unhideWhenUsed="0"/>
    <w:lsdException w:name="Default Paragraph Font" w:locked="0" w:uiPriority="1"/>
    <w:lsdException w:name="Subtitle" w:semiHidden="0" w:uiPriority="11" w:unhideWhenUsed="0"/>
    <w:lsdException w:name="Strong" w:semiHidden="0" w:uiPriority="22" w:unhideWhenUsed="0"/>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qFormat/>
    <w:rsid w:val="00302949"/>
    <w:rPr>
      <w:rFonts w:ascii="Georgia" w:hAnsi="Georgia"/>
    </w:rPr>
  </w:style>
  <w:style w:type="paragraph" w:styleId="Heading1">
    <w:name w:val="heading 1"/>
    <w:basedOn w:val="Normal"/>
    <w:next w:val="Body"/>
    <w:link w:val="Heading1Char"/>
    <w:uiPriority w:val="9"/>
    <w:qFormat/>
    <w:rsid w:val="00302949"/>
    <w:pPr>
      <w:keepNext/>
      <w:keepLines/>
      <w:pageBreakBefore/>
      <w:numPr>
        <w:numId w:val="1"/>
      </w:numPr>
      <w:pBdr>
        <w:bottom w:val="single" w:sz="18" w:space="3" w:color="00565B"/>
      </w:pBdr>
      <w:spacing w:before="120" w:after="360"/>
      <w:outlineLvl w:val="0"/>
    </w:pPr>
    <w:rPr>
      <w:rFonts w:ascii="Verdana" w:eastAsiaTheme="majorEastAsia" w:hAnsi="Verdana" w:cstheme="majorBidi"/>
      <w:b/>
      <w:bCs/>
      <w:smallCaps/>
      <w:color w:val="00565B"/>
      <w:sz w:val="32"/>
      <w:szCs w:val="28"/>
    </w:rPr>
  </w:style>
  <w:style w:type="paragraph" w:styleId="Heading2">
    <w:name w:val="heading 2"/>
    <w:basedOn w:val="Heading1"/>
    <w:next w:val="Body"/>
    <w:link w:val="Heading2Char"/>
    <w:uiPriority w:val="9"/>
    <w:unhideWhenUsed/>
    <w:qFormat/>
    <w:rsid w:val="00302949"/>
    <w:pPr>
      <w:pageBreakBefore w:val="0"/>
      <w:numPr>
        <w:ilvl w:val="1"/>
      </w:numPr>
      <w:pBdr>
        <w:bottom w:val="single" w:sz="12" w:space="1" w:color="00AA9E"/>
      </w:pBdr>
      <w:tabs>
        <w:tab w:val="left" w:pos="1080"/>
      </w:tabs>
      <w:spacing w:before="360" w:after="240"/>
      <w:outlineLvl w:val="1"/>
    </w:pPr>
    <w:rPr>
      <w:bCs w:val="0"/>
      <w:color w:val="auto"/>
      <w:sz w:val="28"/>
      <w:szCs w:val="26"/>
    </w:rPr>
  </w:style>
  <w:style w:type="paragraph" w:styleId="Heading3">
    <w:name w:val="heading 3"/>
    <w:basedOn w:val="Heading2"/>
    <w:next w:val="Body"/>
    <w:link w:val="Heading3Char"/>
    <w:uiPriority w:val="9"/>
    <w:unhideWhenUsed/>
    <w:qFormat/>
    <w:rsid w:val="00302949"/>
    <w:pPr>
      <w:numPr>
        <w:ilvl w:val="2"/>
      </w:numPr>
      <w:pBdr>
        <w:bottom w:val="none" w:sz="0" w:space="0" w:color="auto"/>
      </w:pBdr>
      <w:tabs>
        <w:tab w:val="clear" w:pos="1080"/>
        <w:tab w:val="left" w:pos="1440"/>
      </w:tabs>
      <w:outlineLvl w:val="2"/>
    </w:pPr>
    <w:rPr>
      <w:bCs/>
      <w:sz w:val="26"/>
    </w:rPr>
  </w:style>
  <w:style w:type="paragraph" w:styleId="Heading4">
    <w:name w:val="heading 4"/>
    <w:basedOn w:val="Normal"/>
    <w:next w:val="Body"/>
    <w:link w:val="Heading4Char"/>
    <w:uiPriority w:val="9"/>
    <w:unhideWhenUsed/>
    <w:qFormat/>
    <w:rsid w:val="00302949"/>
    <w:pPr>
      <w:keepNext/>
      <w:keepLines/>
      <w:numPr>
        <w:ilvl w:val="3"/>
        <w:numId w:val="1"/>
      </w:numPr>
      <w:tabs>
        <w:tab w:val="left" w:pos="1440"/>
      </w:tabs>
      <w:spacing w:before="300" w:after="240"/>
      <w:outlineLvl w:val="3"/>
    </w:pPr>
    <w:rPr>
      <w:rFonts w:ascii="Verdana" w:eastAsiaTheme="majorEastAsia" w:hAnsi="Verdana" w:cstheme="majorBidi"/>
      <w:b/>
      <w:bCs/>
      <w:iCs/>
      <w:smallCaps/>
      <w:sz w:val="24"/>
      <w:szCs w:val="24"/>
    </w:rPr>
  </w:style>
  <w:style w:type="paragraph" w:styleId="Heading5">
    <w:name w:val="heading 5"/>
    <w:basedOn w:val="Heading4"/>
    <w:next w:val="Body"/>
    <w:link w:val="Heading5Char"/>
    <w:uiPriority w:val="9"/>
    <w:unhideWhenUsed/>
    <w:qFormat/>
    <w:rsid w:val="00302949"/>
    <w:pPr>
      <w:numPr>
        <w:ilvl w:val="0"/>
        <w:numId w:val="0"/>
      </w:numPr>
      <w:outlineLvl w:val="4"/>
    </w:pPr>
    <w:rPr>
      <w:i/>
    </w:rPr>
  </w:style>
  <w:style w:type="paragraph" w:styleId="Heading6">
    <w:name w:val="heading 6"/>
    <w:basedOn w:val="Body"/>
    <w:next w:val="Body"/>
    <w:link w:val="Heading6Char"/>
    <w:uiPriority w:val="9"/>
    <w:unhideWhenUsed/>
    <w:qFormat/>
    <w:rsid w:val="00302949"/>
    <w:pPr>
      <w:keepNext/>
      <w:keepLines/>
      <w:spacing w:before="300" w:after="60"/>
      <w:outlineLvl w:val="5"/>
    </w:pPr>
    <w:rPr>
      <w:rFonts w:ascii="Verdana" w:hAnsi="Verdana"/>
      <w:i/>
      <w:sz w:val="24"/>
      <w:szCs w:val="24"/>
    </w:rPr>
  </w:style>
  <w:style w:type="paragraph" w:styleId="Heading7">
    <w:name w:val="heading 7"/>
    <w:basedOn w:val="Normal"/>
    <w:next w:val="Normal"/>
    <w:link w:val="Heading7Char"/>
    <w:uiPriority w:val="9"/>
    <w:semiHidden/>
    <w:unhideWhenUsed/>
    <w:locked/>
    <w:rsid w:val="0030294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30294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locked/>
    <w:rsid w:val="0030294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302949"/>
    <w:pPr>
      <w:spacing w:before="200"/>
    </w:pPr>
  </w:style>
  <w:style w:type="character" w:customStyle="1" w:styleId="Heading1Char">
    <w:name w:val="Heading 1 Char"/>
    <w:basedOn w:val="DefaultParagraphFont"/>
    <w:link w:val="Heading1"/>
    <w:uiPriority w:val="9"/>
    <w:rsid w:val="00302949"/>
    <w:rPr>
      <w:rFonts w:ascii="Verdana" w:eastAsiaTheme="majorEastAsia" w:hAnsi="Verdana" w:cstheme="majorBidi"/>
      <w:b/>
      <w:bCs/>
      <w:smallCaps/>
      <w:color w:val="00565B"/>
      <w:sz w:val="32"/>
      <w:szCs w:val="28"/>
    </w:rPr>
  </w:style>
  <w:style w:type="character" w:customStyle="1" w:styleId="Heading2Char">
    <w:name w:val="Heading 2 Char"/>
    <w:basedOn w:val="DefaultParagraphFont"/>
    <w:link w:val="Heading2"/>
    <w:uiPriority w:val="9"/>
    <w:rsid w:val="00302949"/>
    <w:rPr>
      <w:rFonts w:ascii="Verdana" w:eastAsiaTheme="majorEastAsia" w:hAnsi="Verdana" w:cstheme="majorBidi"/>
      <w:b/>
      <w:smallCaps/>
      <w:sz w:val="28"/>
      <w:szCs w:val="26"/>
    </w:rPr>
  </w:style>
  <w:style w:type="character" w:customStyle="1" w:styleId="Heading3Char">
    <w:name w:val="Heading 3 Char"/>
    <w:basedOn w:val="DefaultParagraphFont"/>
    <w:link w:val="Heading3"/>
    <w:uiPriority w:val="9"/>
    <w:rsid w:val="00302949"/>
    <w:rPr>
      <w:rFonts w:ascii="Verdana" w:eastAsiaTheme="majorEastAsia" w:hAnsi="Verdana" w:cstheme="majorBidi"/>
      <w:b/>
      <w:bCs/>
      <w:smallCaps/>
      <w:sz w:val="26"/>
      <w:szCs w:val="26"/>
    </w:rPr>
  </w:style>
  <w:style w:type="character" w:customStyle="1" w:styleId="Heading4Char">
    <w:name w:val="Heading 4 Char"/>
    <w:basedOn w:val="DefaultParagraphFont"/>
    <w:link w:val="Heading4"/>
    <w:uiPriority w:val="9"/>
    <w:rsid w:val="00302949"/>
    <w:rPr>
      <w:rFonts w:ascii="Verdana" w:eastAsiaTheme="majorEastAsia" w:hAnsi="Verdana" w:cstheme="majorBidi"/>
      <w:b/>
      <w:bCs/>
      <w:iCs/>
      <w:smallCaps/>
      <w:sz w:val="24"/>
      <w:szCs w:val="24"/>
    </w:rPr>
  </w:style>
  <w:style w:type="character" w:customStyle="1" w:styleId="Heading5Char">
    <w:name w:val="Heading 5 Char"/>
    <w:basedOn w:val="DefaultParagraphFont"/>
    <w:link w:val="Heading5"/>
    <w:uiPriority w:val="9"/>
    <w:rsid w:val="00302949"/>
    <w:rPr>
      <w:rFonts w:ascii="Verdana" w:eastAsiaTheme="majorEastAsia" w:hAnsi="Verdana" w:cstheme="majorBidi"/>
      <w:b/>
      <w:bCs/>
      <w:i/>
      <w:iCs/>
      <w:smallCaps/>
      <w:sz w:val="24"/>
      <w:szCs w:val="24"/>
    </w:rPr>
  </w:style>
  <w:style w:type="character" w:customStyle="1" w:styleId="Heading6Char">
    <w:name w:val="Heading 6 Char"/>
    <w:basedOn w:val="DefaultParagraphFont"/>
    <w:link w:val="Heading6"/>
    <w:uiPriority w:val="9"/>
    <w:rsid w:val="00302949"/>
    <w:rPr>
      <w:rFonts w:ascii="Verdana" w:hAnsi="Verdana"/>
      <w:i/>
      <w:sz w:val="24"/>
      <w:szCs w:val="24"/>
    </w:rPr>
  </w:style>
  <w:style w:type="character" w:customStyle="1" w:styleId="Heading7Char">
    <w:name w:val="Heading 7 Char"/>
    <w:basedOn w:val="DefaultParagraphFont"/>
    <w:link w:val="Heading7"/>
    <w:uiPriority w:val="9"/>
    <w:semiHidden/>
    <w:rsid w:val="003029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9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949"/>
    <w:rPr>
      <w:rFonts w:asciiTheme="majorHAnsi" w:eastAsiaTheme="majorEastAsia" w:hAnsiTheme="majorHAnsi" w:cstheme="majorBidi"/>
      <w:i/>
      <w:iCs/>
      <w:color w:val="404040" w:themeColor="text1" w:themeTint="BF"/>
      <w:sz w:val="20"/>
      <w:szCs w:val="20"/>
    </w:rPr>
  </w:style>
  <w:style w:type="paragraph" w:customStyle="1" w:styleId="Exhibit">
    <w:name w:val="Exhibit"/>
    <w:basedOn w:val="Body"/>
    <w:next w:val="Normal"/>
    <w:qFormat/>
    <w:rsid w:val="00302949"/>
    <w:pPr>
      <w:keepNext/>
      <w:spacing w:before="240" w:after="120"/>
      <w:jc w:val="center"/>
    </w:pPr>
    <w:rPr>
      <w:b/>
      <w:i/>
    </w:rPr>
  </w:style>
  <w:style w:type="table" w:styleId="TableGrid">
    <w:name w:val="Table Grid"/>
    <w:basedOn w:val="TableNormal"/>
    <w:uiPriority w:val="59"/>
    <w:locked/>
    <w:rsid w:val="0030294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Style">
    <w:name w:val="Table Style"/>
    <w:basedOn w:val="MediumShading1-Accent12"/>
    <w:uiPriority w:val="63"/>
    <w:rsid w:val="00302949"/>
    <w:pPr>
      <w:spacing w:before="60" w:after="60"/>
    </w:pPr>
    <w:rPr>
      <w:color w:val="000000" w:themeColor="text1"/>
      <w:sz w:val="20"/>
      <w:szCs w:val="20"/>
      <w:lang w:bidi="he-IL"/>
    </w:rPr>
    <w:tblPr>
      <w:tblStyleRowBandSize w:val="1"/>
      <w:tblStyleColBandSize w:val="1"/>
      <w:jc w:val="center"/>
      <w:tblInd w:w="0" w:type="dxa"/>
      <w:tblBorders>
        <w:top w:val="single" w:sz="8" w:space="0" w:color="FFD600"/>
        <w:left w:val="single" w:sz="8" w:space="0" w:color="FFD600"/>
        <w:bottom w:val="single" w:sz="8" w:space="0" w:color="FFD600"/>
        <w:right w:val="single" w:sz="8" w:space="0" w:color="FFD600"/>
        <w:insideH w:val="single" w:sz="8" w:space="0" w:color="FFD600"/>
        <w:insideV w:val="single" w:sz="8" w:space="0" w:color="FFD600"/>
      </w:tblBorders>
      <w:tblCellMar>
        <w:top w:w="0" w:type="dxa"/>
        <w:left w:w="115" w:type="dxa"/>
        <w:bottom w:w="0" w:type="dxa"/>
        <w:right w:w="115" w:type="dxa"/>
      </w:tblCellMar>
    </w:tblPr>
    <w:trPr>
      <w:cantSplit/>
      <w:jc w:val="center"/>
    </w:trPr>
    <w:tblStylePr w:type="firstRow">
      <w:pPr>
        <w:keepNext/>
        <w:wordWrap/>
        <w:spacing w:before="0" w:beforeAutospacing="0" w:after="0" w:afterAutospacing="0" w:line="240" w:lineRule="auto"/>
      </w:pPr>
      <w:rPr>
        <w:rFonts w:ascii="Arial Bold" w:hAnsi="Arial Bold"/>
        <w:b/>
        <w:bCs/>
        <w:color w:val="FFFFFF" w:themeColor="background1"/>
        <w:sz w:val="20"/>
      </w:rPr>
      <w:tblPr/>
      <w:trPr>
        <w:cantSplit w:val="off"/>
        <w:tblHeader/>
      </w:tr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shd w:val="clear" w:color="auto" w:fill="00565B"/>
      </w:tcPr>
    </w:tblStylePr>
    <w:tblStylePr w:type="lastRow">
      <w:pPr>
        <w:spacing w:before="0" w:after="0" w:line="240" w:lineRule="auto"/>
      </w:pPr>
      <w:rPr>
        <w:b/>
        <w:bCs/>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tblStylePr w:type="firstCol">
      <w:rPr>
        <w:rFonts w:ascii="Arial" w:hAnsi="Arial"/>
        <w:b w:val="0"/>
        <w:bCs/>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tblStylePr w:type="lastCol">
      <w:rPr>
        <w:b/>
        <w:bCs/>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tcPr>
    </w:tblStylePr>
    <w:tblStylePr w:type="band1Vert">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shd w:val="clear" w:color="auto" w:fill="D3DFEE" w:themeFill="accent1" w:themeFillTint="3F"/>
      </w:tcPr>
    </w:tblStylePr>
    <w:tblStylePr w:type="band2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shd w:val="clear" w:color="auto" w:fill="ECECEC"/>
      </w:tcPr>
    </w:tblStylePr>
    <w:tblStylePr w:type="band2Horz">
      <w:rPr>
        <w:rFonts w:ascii="Arial" w:hAnsi="Arial"/>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style>
  <w:style w:type="paragraph" w:customStyle="1" w:styleId="TableHeader">
    <w:name w:val="Table Header"/>
    <w:basedOn w:val="Body"/>
    <w:qFormat/>
    <w:rsid w:val="00302949"/>
    <w:pPr>
      <w:keepNext/>
      <w:spacing w:before="60" w:after="60"/>
      <w:jc w:val="center"/>
    </w:pPr>
    <w:rPr>
      <w:bCs/>
      <w:smallCaps/>
      <w:color w:val="FFFFFF" w:themeColor="background1"/>
      <w:sz w:val="20"/>
      <w:szCs w:val="20"/>
    </w:rPr>
  </w:style>
  <w:style w:type="table" w:customStyle="1" w:styleId="MediumShading1-Accent11">
    <w:name w:val="Medium Shading 1 - Accent 11"/>
    <w:basedOn w:val="TableNormal"/>
    <w:uiPriority w:val="63"/>
    <w:rsid w:val="003029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Body"/>
    <w:qFormat/>
    <w:rsid w:val="00302949"/>
    <w:pPr>
      <w:spacing w:before="60" w:after="60"/>
    </w:pPr>
    <w:rPr>
      <w:bCs/>
      <w:color w:val="000000" w:themeColor="text1"/>
      <w:sz w:val="20"/>
      <w:szCs w:val="20"/>
    </w:rPr>
  </w:style>
  <w:style w:type="paragraph" w:styleId="Header">
    <w:name w:val="header"/>
    <w:basedOn w:val="Normal"/>
    <w:link w:val="HeaderChar"/>
    <w:unhideWhenUsed/>
    <w:rsid w:val="00302949"/>
    <w:pPr>
      <w:tabs>
        <w:tab w:val="center" w:pos="4680"/>
        <w:tab w:val="right" w:pos="9360"/>
      </w:tabs>
    </w:pPr>
    <w:rPr>
      <w:rFonts w:ascii="Verdana" w:hAnsi="Verdana"/>
      <w:sz w:val="18"/>
    </w:rPr>
  </w:style>
  <w:style w:type="character" w:customStyle="1" w:styleId="HeaderChar">
    <w:name w:val="Header Char"/>
    <w:basedOn w:val="DefaultParagraphFont"/>
    <w:link w:val="Header"/>
    <w:rsid w:val="00302949"/>
    <w:rPr>
      <w:rFonts w:ascii="Verdana" w:hAnsi="Verdana"/>
      <w:sz w:val="18"/>
    </w:rPr>
  </w:style>
  <w:style w:type="paragraph" w:styleId="Footer">
    <w:name w:val="footer"/>
    <w:basedOn w:val="Normal"/>
    <w:link w:val="FooterChar"/>
    <w:unhideWhenUsed/>
    <w:rsid w:val="00302949"/>
    <w:pPr>
      <w:tabs>
        <w:tab w:val="center" w:pos="4680"/>
        <w:tab w:val="right" w:pos="9360"/>
      </w:tabs>
    </w:pPr>
    <w:rPr>
      <w:rFonts w:ascii="Verdana" w:hAnsi="Verdana"/>
      <w:sz w:val="18"/>
    </w:rPr>
  </w:style>
  <w:style w:type="character" w:customStyle="1" w:styleId="FooterChar">
    <w:name w:val="Footer Char"/>
    <w:basedOn w:val="DefaultParagraphFont"/>
    <w:link w:val="Footer"/>
    <w:rsid w:val="00302949"/>
    <w:rPr>
      <w:rFonts w:ascii="Verdana" w:hAnsi="Verdana"/>
      <w:sz w:val="18"/>
    </w:rPr>
  </w:style>
  <w:style w:type="paragraph" w:customStyle="1" w:styleId="Bull1">
    <w:name w:val="Bull1"/>
    <w:basedOn w:val="Body"/>
    <w:qFormat/>
    <w:rsid w:val="00302949"/>
    <w:pPr>
      <w:numPr>
        <w:numId w:val="2"/>
      </w:numPr>
      <w:spacing w:before="60" w:after="60"/>
    </w:pPr>
  </w:style>
  <w:style w:type="paragraph" w:customStyle="1" w:styleId="Bull2">
    <w:name w:val="Bull2"/>
    <w:basedOn w:val="Body"/>
    <w:qFormat/>
    <w:rsid w:val="00302949"/>
    <w:pPr>
      <w:numPr>
        <w:numId w:val="3"/>
      </w:numPr>
      <w:spacing w:before="40" w:after="40"/>
    </w:pPr>
  </w:style>
  <w:style w:type="paragraph" w:customStyle="1" w:styleId="Bull3">
    <w:name w:val="Bull3"/>
    <w:basedOn w:val="Body"/>
    <w:qFormat/>
    <w:rsid w:val="00302949"/>
    <w:pPr>
      <w:numPr>
        <w:numId w:val="9"/>
      </w:numPr>
      <w:spacing w:before="20" w:after="20"/>
    </w:pPr>
  </w:style>
  <w:style w:type="paragraph" w:customStyle="1" w:styleId="TableBull1">
    <w:name w:val="Table Bull1"/>
    <w:basedOn w:val="Bull1"/>
    <w:qFormat/>
    <w:rsid w:val="00302949"/>
    <w:pPr>
      <w:numPr>
        <w:numId w:val="4"/>
      </w:numPr>
    </w:pPr>
    <w:rPr>
      <w:sz w:val="20"/>
      <w:szCs w:val="20"/>
    </w:rPr>
  </w:style>
  <w:style w:type="paragraph" w:customStyle="1" w:styleId="TableBull1Ind">
    <w:name w:val="Table Bull1 Ind"/>
    <w:basedOn w:val="Bull1"/>
    <w:qFormat/>
    <w:rsid w:val="00302949"/>
    <w:pPr>
      <w:numPr>
        <w:numId w:val="5"/>
      </w:numPr>
    </w:pPr>
    <w:rPr>
      <w:sz w:val="20"/>
      <w:szCs w:val="20"/>
    </w:rPr>
  </w:style>
  <w:style w:type="paragraph" w:customStyle="1" w:styleId="TableBull2">
    <w:name w:val="Table Bull2"/>
    <w:basedOn w:val="Bull2"/>
    <w:qFormat/>
    <w:rsid w:val="00302949"/>
    <w:pPr>
      <w:numPr>
        <w:numId w:val="6"/>
      </w:numPr>
    </w:pPr>
    <w:rPr>
      <w:bCs/>
      <w:sz w:val="20"/>
      <w:szCs w:val="20"/>
    </w:rPr>
  </w:style>
  <w:style w:type="paragraph" w:customStyle="1" w:styleId="TableBull3">
    <w:name w:val="Table Bull3"/>
    <w:basedOn w:val="Bull3"/>
    <w:qFormat/>
    <w:rsid w:val="00302949"/>
    <w:pPr>
      <w:numPr>
        <w:numId w:val="7"/>
      </w:numPr>
      <w:ind w:left="1440"/>
    </w:pPr>
    <w:rPr>
      <w:bCs/>
      <w:color w:val="000000" w:themeColor="text1"/>
      <w:sz w:val="20"/>
      <w:szCs w:val="20"/>
    </w:rPr>
  </w:style>
  <w:style w:type="paragraph" w:customStyle="1" w:styleId="RFPText">
    <w:name w:val="RFP Text"/>
    <w:basedOn w:val="Body"/>
    <w:qFormat/>
    <w:rsid w:val="00302949"/>
    <w:pPr>
      <w:keepNext/>
      <w:pBdr>
        <w:top w:val="single" w:sz="8" w:space="1" w:color="00AA9E" w:shadow="1"/>
        <w:left w:val="single" w:sz="8" w:space="4" w:color="00AA9E" w:shadow="1"/>
        <w:bottom w:val="single" w:sz="8" w:space="1" w:color="00AA9E" w:shadow="1"/>
        <w:right w:val="single" w:sz="8" w:space="4" w:color="00AA9E" w:shadow="1"/>
      </w:pBdr>
      <w:shd w:val="pct50" w:color="D9D9D9" w:themeColor="background1" w:themeShade="D9" w:fill="auto"/>
      <w:spacing w:before="120" w:after="120"/>
    </w:pPr>
    <w:rPr>
      <w:sz w:val="20"/>
      <w:szCs w:val="20"/>
    </w:rPr>
  </w:style>
  <w:style w:type="paragraph" w:customStyle="1" w:styleId="RFPBull">
    <w:name w:val="RFP Bull"/>
    <w:basedOn w:val="RFPText"/>
    <w:qFormat/>
    <w:rsid w:val="00302949"/>
    <w:pPr>
      <w:tabs>
        <w:tab w:val="left" w:pos="360"/>
        <w:tab w:val="left" w:pos="720"/>
      </w:tabs>
      <w:spacing w:before="40" w:after="40"/>
    </w:pPr>
  </w:style>
  <w:style w:type="paragraph" w:styleId="TOC1">
    <w:name w:val="toc 1"/>
    <w:basedOn w:val="Normal"/>
    <w:next w:val="Normal"/>
    <w:autoRedefine/>
    <w:uiPriority w:val="39"/>
    <w:unhideWhenUsed/>
    <w:rsid w:val="00302949"/>
    <w:pPr>
      <w:tabs>
        <w:tab w:val="left" w:pos="440"/>
        <w:tab w:val="right" w:leader="dot" w:pos="9350"/>
      </w:tabs>
      <w:spacing w:before="120" w:after="80"/>
    </w:pPr>
    <w:rPr>
      <w:b/>
      <w:noProof/>
    </w:rPr>
  </w:style>
  <w:style w:type="paragraph" w:styleId="TOC2">
    <w:name w:val="toc 2"/>
    <w:basedOn w:val="Normal"/>
    <w:next w:val="Normal"/>
    <w:autoRedefine/>
    <w:uiPriority w:val="39"/>
    <w:unhideWhenUsed/>
    <w:rsid w:val="00302949"/>
    <w:pPr>
      <w:tabs>
        <w:tab w:val="left" w:pos="1080"/>
        <w:tab w:val="right" w:leader="dot" w:pos="9350"/>
      </w:tabs>
      <w:spacing w:before="80" w:after="80"/>
      <w:ind w:left="446"/>
    </w:pPr>
    <w:rPr>
      <w:noProof/>
    </w:rPr>
  </w:style>
  <w:style w:type="paragraph" w:styleId="TOC3">
    <w:name w:val="toc 3"/>
    <w:basedOn w:val="Normal"/>
    <w:next w:val="Normal"/>
    <w:autoRedefine/>
    <w:uiPriority w:val="39"/>
    <w:unhideWhenUsed/>
    <w:rsid w:val="00302949"/>
    <w:pPr>
      <w:tabs>
        <w:tab w:val="left" w:pos="1800"/>
        <w:tab w:val="right" w:leader="dot" w:pos="9350"/>
      </w:tabs>
      <w:spacing w:before="60" w:after="60"/>
      <w:ind w:left="1080"/>
    </w:pPr>
    <w:rPr>
      <w:noProof/>
    </w:rPr>
  </w:style>
  <w:style w:type="paragraph" w:styleId="TOC4">
    <w:name w:val="toc 4"/>
    <w:basedOn w:val="Normal"/>
    <w:next w:val="Normal"/>
    <w:autoRedefine/>
    <w:uiPriority w:val="39"/>
    <w:unhideWhenUsed/>
    <w:rsid w:val="00302949"/>
    <w:pPr>
      <w:tabs>
        <w:tab w:val="left" w:pos="2880"/>
        <w:tab w:val="right" w:leader="dot" w:pos="9350"/>
      </w:tabs>
      <w:spacing w:before="40" w:after="40"/>
      <w:ind w:left="2880" w:hanging="1080"/>
    </w:pPr>
    <w:rPr>
      <w:noProof/>
    </w:rPr>
  </w:style>
  <w:style w:type="character" w:styleId="Hyperlink">
    <w:name w:val="Hyperlink"/>
    <w:basedOn w:val="DefaultParagraphFont"/>
    <w:uiPriority w:val="99"/>
    <w:unhideWhenUsed/>
    <w:locked/>
    <w:rsid w:val="00302949"/>
    <w:rPr>
      <w:rFonts w:ascii="Georgia" w:hAnsi="Georgia"/>
      <w:color w:val="0000FF" w:themeColor="hyperlink"/>
      <w:sz w:val="22"/>
      <w:u w:val="single"/>
    </w:rPr>
  </w:style>
  <w:style w:type="paragraph" w:styleId="TableofFigures">
    <w:name w:val="table of figures"/>
    <w:basedOn w:val="Normal"/>
    <w:next w:val="Normal"/>
    <w:uiPriority w:val="99"/>
    <w:unhideWhenUsed/>
    <w:rsid w:val="00302949"/>
    <w:pPr>
      <w:spacing w:before="120" w:after="120"/>
    </w:pPr>
  </w:style>
  <w:style w:type="character" w:customStyle="1" w:styleId="BodyChar">
    <w:name w:val="Body Char"/>
    <w:basedOn w:val="DefaultParagraphFont"/>
    <w:link w:val="Body"/>
    <w:locked/>
    <w:rsid w:val="00302949"/>
    <w:rPr>
      <w:rFonts w:ascii="Georgia" w:hAnsi="Georgia"/>
    </w:rPr>
  </w:style>
  <w:style w:type="paragraph" w:styleId="BalloonText">
    <w:name w:val="Balloon Text"/>
    <w:basedOn w:val="Normal"/>
    <w:link w:val="BalloonTextChar"/>
    <w:uiPriority w:val="99"/>
    <w:semiHidden/>
    <w:unhideWhenUsed/>
    <w:locked/>
    <w:rsid w:val="00302949"/>
    <w:rPr>
      <w:rFonts w:ascii="Tahoma" w:hAnsi="Tahoma" w:cs="Tahoma"/>
      <w:sz w:val="16"/>
      <w:szCs w:val="16"/>
    </w:rPr>
  </w:style>
  <w:style w:type="character" w:customStyle="1" w:styleId="BalloonTextChar">
    <w:name w:val="Balloon Text Char"/>
    <w:basedOn w:val="DefaultParagraphFont"/>
    <w:link w:val="BalloonText"/>
    <w:uiPriority w:val="99"/>
    <w:semiHidden/>
    <w:rsid w:val="00302949"/>
    <w:rPr>
      <w:rFonts w:ascii="Tahoma" w:hAnsi="Tahoma" w:cs="Tahoma"/>
      <w:sz w:val="16"/>
      <w:szCs w:val="16"/>
    </w:rPr>
  </w:style>
  <w:style w:type="paragraph" w:styleId="Caption">
    <w:name w:val="caption"/>
    <w:basedOn w:val="Exhibit"/>
    <w:next w:val="Normal"/>
    <w:uiPriority w:val="35"/>
    <w:unhideWhenUsed/>
    <w:locked/>
    <w:rsid w:val="00302949"/>
  </w:style>
  <w:style w:type="table" w:customStyle="1" w:styleId="MediumShading1-Accent12">
    <w:name w:val="Medium Shading 1 - Accent 12"/>
    <w:basedOn w:val="TableNormal"/>
    <w:uiPriority w:val="63"/>
    <w:locked/>
    <w:rsid w:val="003029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302949"/>
    <w:pPr>
      <w:autoSpaceDE w:val="0"/>
      <w:autoSpaceDN w:val="0"/>
      <w:adjustRightInd w:val="0"/>
    </w:pPr>
    <w:rPr>
      <w:rFonts w:ascii="Times New Roman" w:eastAsia="Calibri" w:hAnsi="Times New Roman" w:cs="Times New Roman"/>
      <w:color w:val="000000"/>
      <w:sz w:val="24"/>
      <w:szCs w:val="24"/>
    </w:rPr>
  </w:style>
  <w:style w:type="paragraph" w:customStyle="1" w:styleId="BulletList">
    <w:name w:val="Bullet List"/>
    <w:basedOn w:val="Normal"/>
    <w:rsid w:val="00302949"/>
    <w:pPr>
      <w:numPr>
        <w:numId w:val="8"/>
      </w:numPr>
      <w:spacing w:before="120" w:after="240"/>
    </w:pPr>
    <w:rPr>
      <w:rFonts w:ascii="Arial" w:eastAsia="Times New Roman" w:hAnsi="Arial" w:cs="Times New Roman"/>
      <w:szCs w:val="20"/>
    </w:rPr>
  </w:style>
  <w:style w:type="paragraph" w:styleId="DocumentMap">
    <w:name w:val="Document Map"/>
    <w:basedOn w:val="Normal"/>
    <w:link w:val="DocumentMapChar"/>
    <w:uiPriority w:val="99"/>
    <w:semiHidden/>
    <w:unhideWhenUsed/>
    <w:locked/>
    <w:rsid w:val="00302949"/>
    <w:rPr>
      <w:rFonts w:ascii="Tahoma" w:hAnsi="Tahoma" w:cs="Tahoma"/>
      <w:sz w:val="16"/>
      <w:szCs w:val="16"/>
    </w:rPr>
  </w:style>
  <w:style w:type="character" w:customStyle="1" w:styleId="DocumentMapChar">
    <w:name w:val="Document Map Char"/>
    <w:basedOn w:val="DefaultParagraphFont"/>
    <w:link w:val="DocumentMap"/>
    <w:uiPriority w:val="99"/>
    <w:semiHidden/>
    <w:rsid w:val="00302949"/>
    <w:rPr>
      <w:rFonts w:ascii="Tahoma" w:hAnsi="Tahoma" w:cs="Tahoma"/>
      <w:sz w:val="16"/>
      <w:szCs w:val="16"/>
    </w:rPr>
  </w:style>
  <w:style w:type="character" w:styleId="CommentReference">
    <w:name w:val="annotation reference"/>
    <w:basedOn w:val="DefaultParagraphFont"/>
    <w:uiPriority w:val="99"/>
    <w:semiHidden/>
    <w:unhideWhenUsed/>
    <w:locked/>
    <w:rsid w:val="00302949"/>
    <w:rPr>
      <w:sz w:val="16"/>
      <w:szCs w:val="16"/>
    </w:rPr>
  </w:style>
  <w:style w:type="paragraph" w:styleId="CommentText">
    <w:name w:val="annotation text"/>
    <w:basedOn w:val="Normal"/>
    <w:link w:val="CommentTextChar"/>
    <w:uiPriority w:val="99"/>
    <w:semiHidden/>
    <w:unhideWhenUsed/>
    <w:locked/>
    <w:rsid w:val="00302949"/>
    <w:rPr>
      <w:sz w:val="20"/>
      <w:szCs w:val="20"/>
    </w:rPr>
  </w:style>
  <w:style w:type="character" w:customStyle="1" w:styleId="CommentTextChar">
    <w:name w:val="Comment Text Char"/>
    <w:basedOn w:val="DefaultParagraphFont"/>
    <w:link w:val="CommentText"/>
    <w:uiPriority w:val="99"/>
    <w:semiHidden/>
    <w:rsid w:val="00302949"/>
    <w:rPr>
      <w:rFonts w:ascii="Georgia" w:hAnsi="Georgia"/>
      <w:sz w:val="20"/>
      <w:szCs w:val="20"/>
    </w:rPr>
  </w:style>
  <w:style w:type="paragraph" w:styleId="CommentSubject">
    <w:name w:val="annotation subject"/>
    <w:basedOn w:val="CommentText"/>
    <w:next w:val="CommentText"/>
    <w:link w:val="CommentSubjectChar"/>
    <w:uiPriority w:val="99"/>
    <w:semiHidden/>
    <w:unhideWhenUsed/>
    <w:locked/>
    <w:rsid w:val="00302949"/>
    <w:rPr>
      <w:b/>
      <w:bCs/>
    </w:rPr>
  </w:style>
  <w:style w:type="character" w:customStyle="1" w:styleId="CommentSubjectChar">
    <w:name w:val="Comment Subject Char"/>
    <w:basedOn w:val="CommentTextChar"/>
    <w:link w:val="CommentSubject"/>
    <w:uiPriority w:val="99"/>
    <w:semiHidden/>
    <w:rsid w:val="00302949"/>
    <w:rPr>
      <w:rFonts w:ascii="Georgia" w:hAnsi="Georgia"/>
      <w:b/>
      <w:bCs/>
      <w:sz w:val="20"/>
      <w:szCs w:val="20"/>
    </w:rPr>
  </w:style>
  <w:style w:type="paragraph" w:styleId="Revision">
    <w:name w:val="Revision"/>
    <w:hidden/>
    <w:uiPriority w:val="99"/>
    <w:semiHidden/>
    <w:rsid w:val="00302949"/>
    <w:rPr>
      <w:rFonts w:ascii="Calibri" w:hAnsi="Calibri"/>
    </w:rPr>
  </w:style>
  <w:style w:type="character" w:styleId="Emphasis">
    <w:name w:val="Emphasis"/>
    <w:basedOn w:val="DefaultParagraphFont"/>
    <w:uiPriority w:val="20"/>
    <w:qFormat/>
    <w:locked/>
    <w:rsid w:val="00302949"/>
    <w:rPr>
      <w:b/>
      <w:i/>
      <w:iCs/>
      <w:color w:val="00AA9E"/>
      <w:sz w:val="23"/>
    </w:rPr>
  </w:style>
  <w:style w:type="paragraph" w:customStyle="1" w:styleId="TOCTitle">
    <w:name w:val="TOC Title"/>
    <w:basedOn w:val="Heading1"/>
    <w:qFormat/>
    <w:rsid w:val="00302949"/>
    <w:pPr>
      <w:numPr>
        <w:numId w:val="0"/>
      </w:numPr>
      <w:jc w:val="center"/>
    </w:pPr>
  </w:style>
  <w:style w:type="paragraph" w:customStyle="1" w:styleId="ResHeader">
    <w:name w:val="Res Header"/>
    <w:basedOn w:val="Header"/>
    <w:qFormat/>
    <w:rsid w:val="00302949"/>
    <w:pPr>
      <w:pBdr>
        <w:bottom w:val="single" w:sz="8" w:space="3" w:color="EA4F2E"/>
      </w:pBdr>
      <w:tabs>
        <w:tab w:val="clear" w:pos="4680"/>
        <w:tab w:val="clear" w:pos="9360"/>
        <w:tab w:val="center" w:pos="4320"/>
        <w:tab w:val="right" w:pos="8640"/>
      </w:tabs>
    </w:pPr>
    <w:rPr>
      <w:rFonts w:ascii="Calibri" w:eastAsia="Times New Roman" w:hAnsi="Calibri" w:cs="Arial"/>
      <w:b/>
      <w:bCs/>
      <w:iCs/>
      <w:color w:val="999999"/>
      <w:sz w:val="20"/>
      <w:szCs w:val="20"/>
    </w:rPr>
  </w:style>
  <w:style w:type="paragraph" w:customStyle="1" w:styleId="ResFooter">
    <w:name w:val="Res Footer"/>
    <w:basedOn w:val="Footer"/>
    <w:qFormat/>
    <w:rsid w:val="00302949"/>
    <w:rPr>
      <w:rFonts w:ascii="Calibri" w:eastAsia="Times New Roman" w:hAnsi="Calibri" w:cs="Arial"/>
      <w:b/>
      <w:bCs/>
      <w:iCs/>
      <w:color w:val="999999"/>
      <w:szCs w:val="18"/>
    </w:rPr>
  </w:style>
  <w:style w:type="paragraph" w:styleId="ListParagraph">
    <w:name w:val="List Paragraph"/>
    <w:basedOn w:val="Normal"/>
    <w:uiPriority w:val="34"/>
    <w:locked/>
    <w:rsid w:val="00C51E3D"/>
    <w:pPr>
      <w:ind w:left="720"/>
      <w:contextualSpacing/>
    </w:pPr>
  </w:style>
</w:styles>
</file>

<file path=word/webSettings.xml><?xml version="1.0" encoding="utf-8"?>
<w:webSettings xmlns:r="http://schemas.openxmlformats.org/officeDocument/2006/relationships" xmlns:w="http://schemas.openxmlformats.org/wordprocessingml/2006/main">
  <w:divs>
    <w:div w:id="71970814">
      <w:bodyDiv w:val="1"/>
      <w:marLeft w:val="0"/>
      <w:marRight w:val="0"/>
      <w:marTop w:val="0"/>
      <w:marBottom w:val="0"/>
      <w:divBdr>
        <w:top w:val="none" w:sz="0" w:space="0" w:color="auto"/>
        <w:left w:val="none" w:sz="0" w:space="0" w:color="auto"/>
        <w:bottom w:val="none" w:sz="0" w:space="0" w:color="auto"/>
        <w:right w:val="none" w:sz="0" w:space="0" w:color="auto"/>
      </w:divBdr>
      <w:divsChild>
        <w:div w:id="1688411200">
          <w:marLeft w:val="720"/>
          <w:marRight w:val="0"/>
          <w:marTop w:val="120"/>
          <w:marBottom w:val="0"/>
          <w:divBdr>
            <w:top w:val="none" w:sz="0" w:space="0" w:color="auto"/>
            <w:left w:val="none" w:sz="0" w:space="0" w:color="auto"/>
            <w:bottom w:val="none" w:sz="0" w:space="0" w:color="auto"/>
            <w:right w:val="none" w:sz="0" w:space="0" w:color="auto"/>
          </w:divBdr>
        </w:div>
        <w:div w:id="1723165831">
          <w:marLeft w:val="720"/>
          <w:marRight w:val="0"/>
          <w:marTop w:val="120"/>
          <w:marBottom w:val="0"/>
          <w:divBdr>
            <w:top w:val="none" w:sz="0" w:space="0" w:color="auto"/>
            <w:left w:val="none" w:sz="0" w:space="0" w:color="auto"/>
            <w:bottom w:val="none" w:sz="0" w:space="0" w:color="auto"/>
            <w:right w:val="none" w:sz="0" w:space="0" w:color="auto"/>
          </w:divBdr>
        </w:div>
        <w:div w:id="811101162">
          <w:marLeft w:val="720"/>
          <w:marRight w:val="0"/>
          <w:marTop w:val="120"/>
          <w:marBottom w:val="0"/>
          <w:divBdr>
            <w:top w:val="none" w:sz="0" w:space="0" w:color="auto"/>
            <w:left w:val="none" w:sz="0" w:space="0" w:color="auto"/>
            <w:bottom w:val="none" w:sz="0" w:space="0" w:color="auto"/>
            <w:right w:val="none" w:sz="0" w:space="0" w:color="auto"/>
          </w:divBdr>
        </w:div>
        <w:div w:id="301547410">
          <w:marLeft w:val="720"/>
          <w:marRight w:val="0"/>
          <w:marTop w:val="120"/>
          <w:marBottom w:val="0"/>
          <w:divBdr>
            <w:top w:val="none" w:sz="0" w:space="0" w:color="auto"/>
            <w:left w:val="none" w:sz="0" w:space="0" w:color="auto"/>
            <w:bottom w:val="none" w:sz="0" w:space="0" w:color="auto"/>
            <w:right w:val="none" w:sz="0" w:space="0" w:color="auto"/>
          </w:divBdr>
        </w:div>
        <w:div w:id="1897277396">
          <w:marLeft w:val="720"/>
          <w:marRight w:val="0"/>
          <w:marTop w:val="120"/>
          <w:marBottom w:val="0"/>
          <w:divBdr>
            <w:top w:val="none" w:sz="0" w:space="0" w:color="auto"/>
            <w:left w:val="none" w:sz="0" w:space="0" w:color="auto"/>
            <w:bottom w:val="none" w:sz="0" w:space="0" w:color="auto"/>
            <w:right w:val="none" w:sz="0" w:space="0" w:color="auto"/>
          </w:divBdr>
        </w:div>
        <w:div w:id="23217544">
          <w:marLeft w:val="720"/>
          <w:marRight w:val="0"/>
          <w:marTop w:val="120"/>
          <w:marBottom w:val="0"/>
          <w:divBdr>
            <w:top w:val="none" w:sz="0" w:space="0" w:color="auto"/>
            <w:left w:val="none" w:sz="0" w:space="0" w:color="auto"/>
            <w:bottom w:val="none" w:sz="0" w:space="0" w:color="auto"/>
            <w:right w:val="none" w:sz="0" w:space="0" w:color="auto"/>
          </w:divBdr>
        </w:div>
      </w:divsChild>
    </w:div>
    <w:div w:id="298416372">
      <w:bodyDiv w:val="1"/>
      <w:marLeft w:val="0"/>
      <w:marRight w:val="0"/>
      <w:marTop w:val="0"/>
      <w:marBottom w:val="0"/>
      <w:divBdr>
        <w:top w:val="none" w:sz="0" w:space="0" w:color="auto"/>
        <w:left w:val="none" w:sz="0" w:space="0" w:color="auto"/>
        <w:bottom w:val="none" w:sz="0" w:space="0" w:color="auto"/>
        <w:right w:val="none" w:sz="0" w:space="0" w:color="auto"/>
      </w:divBdr>
    </w:div>
    <w:div w:id="432944955">
      <w:bodyDiv w:val="1"/>
      <w:marLeft w:val="0"/>
      <w:marRight w:val="0"/>
      <w:marTop w:val="0"/>
      <w:marBottom w:val="0"/>
      <w:divBdr>
        <w:top w:val="none" w:sz="0" w:space="0" w:color="auto"/>
        <w:left w:val="none" w:sz="0" w:space="0" w:color="auto"/>
        <w:bottom w:val="none" w:sz="0" w:space="0" w:color="auto"/>
        <w:right w:val="none" w:sz="0" w:space="0" w:color="auto"/>
      </w:divBdr>
    </w:div>
    <w:div w:id="599721004">
      <w:bodyDiv w:val="1"/>
      <w:marLeft w:val="0"/>
      <w:marRight w:val="0"/>
      <w:marTop w:val="0"/>
      <w:marBottom w:val="0"/>
      <w:divBdr>
        <w:top w:val="none" w:sz="0" w:space="0" w:color="auto"/>
        <w:left w:val="none" w:sz="0" w:space="0" w:color="auto"/>
        <w:bottom w:val="none" w:sz="0" w:space="0" w:color="auto"/>
        <w:right w:val="none" w:sz="0" w:space="0" w:color="auto"/>
      </w:divBdr>
    </w:div>
    <w:div w:id="655496616">
      <w:bodyDiv w:val="1"/>
      <w:marLeft w:val="0"/>
      <w:marRight w:val="0"/>
      <w:marTop w:val="0"/>
      <w:marBottom w:val="0"/>
      <w:divBdr>
        <w:top w:val="none" w:sz="0" w:space="0" w:color="auto"/>
        <w:left w:val="none" w:sz="0" w:space="0" w:color="auto"/>
        <w:bottom w:val="none" w:sz="0" w:space="0" w:color="auto"/>
        <w:right w:val="none" w:sz="0" w:space="0" w:color="auto"/>
      </w:divBdr>
      <w:divsChild>
        <w:div w:id="1239630226">
          <w:marLeft w:val="720"/>
          <w:marRight w:val="0"/>
          <w:marTop w:val="120"/>
          <w:marBottom w:val="0"/>
          <w:divBdr>
            <w:top w:val="none" w:sz="0" w:space="0" w:color="auto"/>
            <w:left w:val="none" w:sz="0" w:space="0" w:color="auto"/>
            <w:bottom w:val="none" w:sz="0" w:space="0" w:color="auto"/>
            <w:right w:val="none" w:sz="0" w:space="0" w:color="auto"/>
          </w:divBdr>
        </w:div>
        <w:div w:id="2081369671">
          <w:marLeft w:val="720"/>
          <w:marRight w:val="0"/>
          <w:marTop w:val="120"/>
          <w:marBottom w:val="0"/>
          <w:divBdr>
            <w:top w:val="none" w:sz="0" w:space="0" w:color="auto"/>
            <w:left w:val="none" w:sz="0" w:space="0" w:color="auto"/>
            <w:bottom w:val="none" w:sz="0" w:space="0" w:color="auto"/>
            <w:right w:val="none" w:sz="0" w:space="0" w:color="auto"/>
          </w:divBdr>
        </w:div>
        <w:div w:id="980385485">
          <w:marLeft w:val="720"/>
          <w:marRight w:val="0"/>
          <w:marTop w:val="120"/>
          <w:marBottom w:val="0"/>
          <w:divBdr>
            <w:top w:val="none" w:sz="0" w:space="0" w:color="auto"/>
            <w:left w:val="none" w:sz="0" w:space="0" w:color="auto"/>
            <w:bottom w:val="none" w:sz="0" w:space="0" w:color="auto"/>
            <w:right w:val="none" w:sz="0" w:space="0" w:color="auto"/>
          </w:divBdr>
        </w:div>
        <w:div w:id="866138397">
          <w:marLeft w:val="720"/>
          <w:marRight w:val="0"/>
          <w:marTop w:val="120"/>
          <w:marBottom w:val="0"/>
          <w:divBdr>
            <w:top w:val="none" w:sz="0" w:space="0" w:color="auto"/>
            <w:left w:val="none" w:sz="0" w:space="0" w:color="auto"/>
            <w:bottom w:val="none" w:sz="0" w:space="0" w:color="auto"/>
            <w:right w:val="none" w:sz="0" w:space="0" w:color="auto"/>
          </w:divBdr>
        </w:div>
      </w:divsChild>
    </w:div>
    <w:div w:id="757556608">
      <w:bodyDiv w:val="1"/>
      <w:marLeft w:val="0"/>
      <w:marRight w:val="0"/>
      <w:marTop w:val="0"/>
      <w:marBottom w:val="0"/>
      <w:divBdr>
        <w:top w:val="none" w:sz="0" w:space="0" w:color="auto"/>
        <w:left w:val="none" w:sz="0" w:space="0" w:color="auto"/>
        <w:bottom w:val="none" w:sz="0" w:space="0" w:color="auto"/>
        <w:right w:val="none" w:sz="0" w:space="0" w:color="auto"/>
      </w:divBdr>
    </w:div>
    <w:div w:id="787892031">
      <w:bodyDiv w:val="1"/>
      <w:marLeft w:val="0"/>
      <w:marRight w:val="0"/>
      <w:marTop w:val="0"/>
      <w:marBottom w:val="0"/>
      <w:divBdr>
        <w:top w:val="none" w:sz="0" w:space="0" w:color="auto"/>
        <w:left w:val="none" w:sz="0" w:space="0" w:color="auto"/>
        <w:bottom w:val="none" w:sz="0" w:space="0" w:color="auto"/>
        <w:right w:val="none" w:sz="0" w:space="0" w:color="auto"/>
      </w:divBdr>
      <w:divsChild>
        <w:div w:id="252127832">
          <w:marLeft w:val="720"/>
          <w:marRight w:val="0"/>
          <w:marTop w:val="120"/>
          <w:marBottom w:val="0"/>
          <w:divBdr>
            <w:top w:val="none" w:sz="0" w:space="0" w:color="auto"/>
            <w:left w:val="none" w:sz="0" w:space="0" w:color="auto"/>
            <w:bottom w:val="none" w:sz="0" w:space="0" w:color="auto"/>
            <w:right w:val="none" w:sz="0" w:space="0" w:color="auto"/>
          </w:divBdr>
        </w:div>
        <w:div w:id="692540910">
          <w:marLeft w:val="720"/>
          <w:marRight w:val="0"/>
          <w:marTop w:val="120"/>
          <w:marBottom w:val="0"/>
          <w:divBdr>
            <w:top w:val="none" w:sz="0" w:space="0" w:color="auto"/>
            <w:left w:val="none" w:sz="0" w:space="0" w:color="auto"/>
            <w:bottom w:val="none" w:sz="0" w:space="0" w:color="auto"/>
            <w:right w:val="none" w:sz="0" w:space="0" w:color="auto"/>
          </w:divBdr>
        </w:div>
        <w:div w:id="601645753">
          <w:marLeft w:val="720"/>
          <w:marRight w:val="0"/>
          <w:marTop w:val="120"/>
          <w:marBottom w:val="0"/>
          <w:divBdr>
            <w:top w:val="none" w:sz="0" w:space="0" w:color="auto"/>
            <w:left w:val="none" w:sz="0" w:space="0" w:color="auto"/>
            <w:bottom w:val="none" w:sz="0" w:space="0" w:color="auto"/>
            <w:right w:val="none" w:sz="0" w:space="0" w:color="auto"/>
          </w:divBdr>
        </w:div>
        <w:div w:id="672732189">
          <w:marLeft w:val="720"/>
          <w:marRight w:val="0"/>
          <w:marTop w:val="120"/>
          <w:marBottom w:val="0"/>
          <w:divBdr>
            <w:top w:val="none" w:sz="0" w:space="0" w:color="auto"/>
            <w:left w:val="none" w:sz="0" w:space="0" w:color="auto"/>
            <w:bottom w:val="none" w:sz="0" w:space="0" w:color="auto"/>
            <w:right w:val="none" w:sz="0" w:space="0" w:color="auto"/>
          </w:divBdr>
        </w:div>
        <w:div w:id="737820728">
          <w:marLeft w:val="720"/>
          <w:marRight w:val="0"/>
          <w:marTop w:val="120"/>
          <w:marBottom w:val="0"/>
          <w:divBdr>
            <w:top w:val="none" w:sz="0" w:space="0" w:color="auto"/>
            <w:left w:val="none" w:sz="0" w:space="0" w:color="auto"/>
            <w:bottom w:val="none" w:sz="0" w:space="0" w:color="auto"/>
            <w:right w:val="none" w:sz="0" w:space="0" w:color="auto"/>
          </w:divBdr>
        </w:div>
        <w:div w:id="1115294209">
          <w:marLeft w:val="720"/>
          <w:marRight w:val="0"/>
          <w:marTop w:val="120"/>
          <w:marBottom w:val="0"/>
          <w:divBdr>
            <w:top w:val="none" w:sz="0" w:space="0" w:color="auto"/>
            <w:left w:val="none" w:sz="0" w:space="0" w:color="auto"/>
            <w:bottom w:val="none" w:sz="0" w:space="0" w:color="auto"/>
            <w:right w:val="none" w:sz="0" w:space="0" w:color="auto"/>
          </w:divBdr>
        </w:div>
        <w:div w:id="1696495756">
          <w:marLeft w:val="720"/>
          <w:marRight w:val="0"/>
          <w:marTop w:val="120"/>
          <w:marBottom w:val="0"/>
          <w:divBdr>
            <w:top w:val="none" w:sz="0" w:space="0" w:color="auto"/>
            <w:left w:val="none" w:sz="0" w:space="0" w:color="auto"/>
            <w:bottom w:val="none" w:sz="0" w:space="0" w:color="auto"/>
            <w:right w:val="none" w:sz="0" w:space="0" w:color="auto"/>
          </w:divBdr>
        </w:div>
      </w:divsChild>
    </w:div>
    <w:div w:id="824395100">
      <w:bodyDiv w:val="1"/>
      <w:marLeft w:val="0"/>
      <w:marRight w:val="0"/>
      <w:marTop w:val="0"/>
      <w:marBottom w:val="0"/>
      <w:divBdr>
        <w:top w:val="none" w:sz="0" w:space="0" w:color="auto"/>
        <w:left w:val="none" w:sz="0" w:space="0" w:color="auto"/>
        <w:bottom w:val="none" w:sz="0" w:space="0" w:color="auto"/>
        <w:right w:val="none" w:sz="0" w:space="0" w:color="auto"/>
      </w:divBdr>
      <w:divsChild>
        <w:div w:id="192426167">
          <w:marLeft w:val="720"/>
          <w:marRight w:val="0"/>
          <w:marTop w:val="120"/>
          <w:marBottom w:val="0"/>
          <w:divBdr>
            <w:top w:val="none" w:sz="0" w:space="0" w:color="auto"/>
            <w:left w:val="none" w:sz="0" w:space="0" w:color="auto"/>
            <w:bottom w:val="none" w:sz="0" w:space="0" w:color="auto"/>
            <w:right w:val="none" w:sz="0" w:space="0" w:color="auto"/>
          </w:divBdr>
        </w:div>
        <w:div w:id="2071808176">
          <w:marLeft w:val="720"/>
          <w:marRight w:val="0"/>
          <w:marTop w:val="120"/>
          <w:marBottom w:val="0"/>
          <w:divBdr>
            <w:top w:val="none" w:sz="0" w:space="0" w:color="auto"/>
            <w:left w:val="none" w:sz="0" w:space="0" w:color="auto"/>
            <w:bottom w:val="none" w:sz="0" w:space="0" w:color="auto"/>
            <w:right w:val="none" w:sz="0" w:space="0" w:color="auto"/>
          </w:divBdr>
        </w:div>
        <w:div w:id="771899108">
          <w:marLeft w:val="720"/>
          <w:marRight w:val="0"/>
          <w:marTop w:val="120"/>
          <w:marBottom w:val="0"/>
          <w:divBdr>
            <w:top w:val="none" w:sz="0" w:space="0" w:color="auto"/>
            <w:left w:val="none" w:sz="0" w:space="0" w:color="auto"/>
            <w:bottom w:val="none" w:sz="0" w:space="0" w:color="auto"/>
            <w:right w:val="none" w:sz="0" w:space="0" w:color="auto"/>
          </w:divBdr>
        </w:div>
        <w:div w:id="2013486814">
          <w:marLeft w:val="720"/>
          <w:marRight w:val="0"/>
          <w:marTop w:val="120"/>
          <w:marBottom w:val="0"/>
          <w:divBdr>
            <w:top w:val="none" w:sz="0" w:space="0" w:color="auto"/>
            <w:left w:val="none" w:sz="0" w:space="0" w:color="auto"/>
            <w:bottom w:val="none" w:sz="0" w:space="0" w:color="auto"/>
            <w:right w:val="none" w:sz="0" w:space="0" w:color="auto"/>
          </w:divBdr>
        </w:div>
        <w:div w:id="2076002010">
          <w:marLeft w:val="720"/>
          <w:marRight w:val="0"/>
          <w:marTop w:val="120"/>
          <w:marBottom w:val="0"/>
          <w:divBdr>
            <w:top w:val="none" w:sz="0" w:space="0" w:color="auto"/>
            <w:left w:val="none" w:sz="0" w:space="0" w:color="auto"/>
            <w:bottom w:val="none" w:sz="0" w:space="0" w:color="auto"/>
            <w:right w:val="none" w:sz="0" w:space="0" w:color="auto"/>
          </w:divBdr>
        </w:div>
        <w:div w:id="937369411">
          <w:marLeft w:val="720"/>
          <w:marRight w:val="0"/>
          <w:marTop w:val="120"/>
          <w:marBottom w:val="0"/>
          <w:divBdr>
            <w:top w:val="none" w:sz="0" w:space="0" w:color="auto"/>
            <w:left w:val="none" w:sz="0" w:space="0" w:color="auto"/>
            <w:bottom w:val="none" w:sz="0" w:space="0" w:color="auto"/>
            <w:right w:val="none" w:sz="0" w:space="0" w:color="auto"/>
          </w:divBdr>
        </w:div>
        <w:div w:id="1771001076">
          <w:marLeft w:val="720"/>
          <w:marRight w:val="0"/>
          <w:marTop w:val="120"/>
          <w:marBottom w:val="0"/>
          <w:divBdr>
            <w:top w:val="none" w:sz="0" w:space="0" w:color="auto"/>
            <w:left w:val="none" w:sz="0" w:space="0" w:color="auto"/>
            <w:bottom w:val="none" w:sz="0" w:space="0" w:color="auto"/>
            <w:right w:val="none" w:sz="0" w:space="0" w:color="auto"/>
          </w:divBdr>
        </w:div>
      </w:divsChild>
    </w:div>
    <w:div w:id="957028441">
      <w:bodyDiv w:val="1"/>
      <w:marLeft w:val="0"/>
      <w:marRight w:val="0"/>
      <w:marTop w:val="0"/>
      <w:marBottom w:val="0"/>
      <w:divBdr>
        <w:top w:val="none" w:sz="0" w:space="0" w:color="auto"/>
        <w:left w:val="none" w:sz="0" w:space="0" w:color="auto"/>
        <w:bottom w:val="none" w:sz="0" w:space="0" w:color="auto"/>
        <w:right w:val="none" w:sz="0" w:space="0" w:color="auto"/>
      </w:divBdr>
      <w:divsChild>
        <w:div w:id="329215276">
          <w:marLeft w:val="720"/>
          <w:marRight w:val="0"/>
          <w:marTop w:val="120"/>
          <w:marBottom w:val="0"/>
          <w:divBdr>
            <w:top w:val="none" w:sz="0" w:space="0" w:color="auto"/>
            <w:left w:val="none" w:sz="0" w:space="0" w:color="auto"/>
            <w:bottom w:val="none" w:sz="0" w:space="0" w:color="auto"/>
            <w:right w:val="none" w:sz="0" w:space="0" w:color="auto"/>
          </w:divBdr>
        </w:div>
        <w:div w:id="1303580860">
          <w:marLeft w:val="720"/>
          <w:marRight w:val="0"/>
          <w:marTop w:val="120"/>
          <w:marBottom w:val="0"/>
          <w:divBdr>
            <w:top w:val="none" w:sz="0" w:space="0" w:color="auto"/>
            <w:left w:val="none" w:sz="0" w:space="0" w:color="auto"/>
            <w:bottom w:val="none" w:sz="0" w:space="0" w:color="auto"/>
            <w:right w:val="none" w:sz="0" w:space="0" w:color="auto"/>
          </w:divBdr>
        </w:div>
        <w:div w:id="449787501">
          <w:marLeft w:val="720"/>
          <w:marRight w:val="0"/>
          <w:marTop w:val="120"/>
          <w:marBottom w:val="0"/>
          <w:divBdr>
            <w:top w:val="none" w:sz="0" w:space="0" w:color="auto"/>
            <w:left w:val="none" w:sz="0" w:space="0" w:color="auto"/>
            <w:bottom w:val="none" w:sz="0" w:space="0" w:color="auto"/>
            <w:right w:val="none" w:sz="0" w:space="0" w:color="auto"/>
          </w:divBdr>
        </w:div>
        <w:div w:id="167525316">
          <w:marLeft w:val="720"/>
          <w:marRight w:val="0"/>
          <w:marTop w:val="120"/>
          <w:marBottom w:val="0"/>
          <w:divBdr>
            <w:top w:val="none" w:sz="0" w:space="0" w:color="auto"/>
            <w:left w:val="none" w:sz="0" w:space="0" w:color="auto"/>
            <w:bottom w:val="none" w:sz="0" w:space="0" w:color="auto"/>
            <w:right w:val="none" w:sz="0" w:space="0" w:color="auto"/>
          </w:divBdr>
        </w:div>
        <w:div w:id="1919557595">
          <w:marLeft w:val="720"/>
          <w:marRight w:val="0"/>
          <w:marTop w:val="120"/>
          <w:marBottom w:val="0"/>
          <w:divBdr>
            <w:top w:val="none" w:sz="0" w:space="0" w:color="auto"/>
            <w:left w:val="none" w:sz="0" w:space="0" w:color="auto"/>
            <w:bottom w:val="none" w:sz="0" w:space="0" w:color="auto"/>
            <w:right w:val="none" w:sz="0" w:space="0" w:color="auto"/>
          </w:divBdr>
        </w:div>
      </w:divsChild>
    </w:div>
    <w:div w:id="1035037892">
      <w:bodyDiv w:val="1"/>
      <w:marLeft w:val="0"/>
      <w:marRight w:val="0"/>
      <w:marTop w:val="0"/>
      <w:marBottom w:val="0"/>
      <w:divBdr>
        <w:top w:val="none" w:sz="0" w:space="0" w:color="auto"/>
        <w:left w:val="none" w:sz="0" w:space="0" w:color="auto"/>
        <w:bottom w:val="none" w:sz="0" w:space="0" w:color="auto"/>
        <w:right w:val="none" w:sz="0" w:space="0" w:color="auto"/>
      </w:divBdr>
      <w:divsChild>
        <w:div w:id="680015491">
          <w:marLeft w:val="720"/>
          <w:marRight w:val="0"/>
          <w:marTop w:val="120"/>
          <w:marBottom w:val="0"/>
          <w:divBdr>
            <w:top w:val="none" w:sz="0" w:space="0" w:color="auto"/>
            <w:left w:val="none" w:sz="0" w:space="0" w:color="auto"/>
            <w:bottom w:val="none" w:sz="0" w:space="0" w:color="auto"/>
            <w:right w:val="none" w:sz="0" w:space="0" w:color="auto"/>
          </w:divBdr>
        </w:div>
        <w:div w:id="1112362802">
          <w:marLeft w:val="720"/>
          <w:marRight w:val="0"/>
          <w:marTop w:val="120"/>
          <w:marBottom w:val="0"/>
          <w:divBdr>
            <w:top w:val="none" w:sz="0" w:space="0" w:color="auto"/>
            <w:left w:val="none" w:sz="0" w:space="0" w:color="auto"/>
            <w:bottom w:val="none" w:sz="0" w:space="0" w:color="auto"/>
            <w:right w:val="none" w:sz="0" w:space="0" w:color="auto"/>
          </w:divBdr>
        </w:div>
        <w:div w:id="1670865253">
          <w:marLeft w:val="720"/>
          <w:marRight w:val="0"/>
          <w:marTop w:val="120"/>
          <w:marBottom w:val="0"/>
          <w:divBdr>
            <w:top w:val="none" w:sz="0" w:space="0" w:color="auto"/>
            <w:left w:val="none" w:sz="0" w:space="0" w:color="auto"/>
            <w:bottom w:val="none" w:sz="0" w:space="0" w:color="auto"/>
            <w:right w:val="none" w:sz="0" w:space="0" w:color="auto"/>
          </w:divBdr>
        </w:div>
        <w:div w:id="2004770977">
          <w:marLeft w:val="720"/>
          <w:marRight w:val="0"/>
          <w:marTop w:val="120"/>
          <w:marBottom w:val="0"/>
          <w:divBdr>
            <w:top w:val="none" w:sz="0" w:space="0" w:color="auto"/>
            <w:left w:val="none" w:sz="0" w:space="0" w:color="auto"/>
            <w:bottom w:val="none" w:sz="0" w:space="0" w:color="auto"/>
            <w:right w:val="none" w:sz="0" w:space="0" w:color="auto"/>
          </w:divBdr>
        </w:div>
        <w:div w:id="84573060">
          <w:marLeft w:val="720"/>
          <w:marRight w:val="0"/>
          <w:marTop w:val="120"/>
          <w:marBottom w:val="0"/>
          <w:divBdr>
            <w:top w:val="none" w:sz="0" w:space="0" w:color="auto"/>
            <w:left w:val="none" w:sz="0" w:space="0" w:color="auto"/>
            <w:bottom w:val="none" w:sz="0" w:space="0" w:color="auto"/>
            <w:right w:val="none" w:sz="0" w:space="0" w:color="auto"/>
          </w:divBdr>
        </w:div>
        <w:div w:id="251666846">
          <w:marLeft w:val="720"/>
          <w:marRight w:val="0"/>
          <w:marTop w:val="120"/>
          <w:marBottom w:val="0"/>
          <w:divBdr>
            <w:top w:val="none" w:sz="0" w:space="0" w:color="auto"/>
            <w:left w:val="none" w:sz="0" w:space="0" w:color="auto"/>
            <w:bottom w:val="none" w:sz="0" w:space="0" w:color="auto"/>
            <w:right w:val="none" w:sz="0" w:space="0" w:color="auto"/>
          </w:divBdr>
        </w:div>
        <w:div w:id="879316404">
          <w:marLeft w:val="720"/>
          <w:marRight w:val="0"/>
          <w:marTop w:val="120"/>
          <w:marBottom w:val="0"/>
          <w:divBdr>
            <w:top w:val="none" w:sz="0" w:space="0" w:color="auto"/>
            <w:left w:val="none" w:sz="0" w:space="0" w:color="auto"/>
            <w:bottom w:val="none" w:sz="0" w:space="0" w:color="auto"/>
            <w:right w:val="none" w:sz="0" w:space="0" w:color="auto"/>
          </w:divBdr>
        </w:div>
        <w:div w:id="585917998">
          <w:marLeft w:val="720"/>
          <w:marRight w:val="0"/>
          <w:marTop w:val="120"/>
          <w:marBottom w:val="0"/>
          <w:divBdr>
            <w:top w:val="none" w:sz="0" w:space="0" w:color="auto"/>
            <w:left w:val="none" w:sz="0" w:space="0" w:color="auto"/>
            <w:bottom w:val="none" w:sz="0" w:space="0" w:color="auto"/>
            <w:right w:val="none" w:sz="0" w:space="0" w:color="auto"/>
          </w:divBdr>
        </w:div>
        <w:div w:id="26296690">
          <w:marLeft w:val="720"/>
          <w:marRight w:val="0"/>
          <w:marTop w:val="120"/>
          <w:marBottom w:val="0"/>
          <w:divBdr>
            <w:top w:val="none" w:sz="0" w:space="0" w:color="auto"/>
            <w:left w:val="none" w:sz="0" w:space="0" w:color="auto"/>
            <w:bottom w:val="none" w:sz="0" w:space="0" w:color="auto"/>
            <w:right w:val="none" w:sz="0" w:space="0" w:color="auto"/>
          </w:divBdr>
        </w:div>
      </w:divsChild>
    </w:div>
    <w:div w:id="1153063263">
      <w:bodyDiv w:val="1"/>
      <w:marLeft w:val="0"/>
      <w:marRight w:val="0"/>
      <w:marTop w:val="0"/>
      <w:marBottom w:val="0"/>
      <w:divBdr>
        <w:top w:val="none" w:sz="0" w:space="0" w:color="auto"/>
        <w:left w:val="none" w:sz="0" w:space="0" w:color="auto"/>
        <w:bottom w:val="none" w:sz="0" w:space="0" w:color="auto"/>
        <w:right w:val="none" w:sz="0" w:space="0" w:color="auto"/>
      </w:divBdr>
    </w:div>
    <w:div w:id="1172185254">
      <w:bodyDiv w:val="1"/>
      <w:marLeft w:val="0"/>
      <w:marRight w:val="0"/>
      <w:marTop w:val="0"/>
      <w:marBottom w:val="0"/>
      <w:divBdr>
        <w:top w:val="none" w:sz="0" w:space="0" w:color="auto"/>
        <w:left w:val="none" w:sz="0" w:space="0" w:color="auto"/>
        <w:bottom w:val="none" w:sz="0" w:space="0" w:color="auto"/>
        <w:right w:val="none" w:sz="0" w:space="0" w:color="auto"/>
      </w:divBdr>
      <w:divsChild>
        <w:div w:id="756632810">
          <w:marLeft w:val="720"/>
          <w:marRight w:val="0"/>
          <w:marTop w:val="120"/>
          <w:marBottom w:val="0"/>
          <w:divBdr>
            <w:top w:val="none" w:sz="0" w:space="0" w:color="auto"/>
            <w:left w:val="none" w:sz="0" w:space="0" w:color="auto"/>
            <w:bottom w:val="none" w:sz="0" w:space="0" w:color="auto"/>
            <w:right w:val="none" w:sz="0" w:space="0" w:color="auto"/>
          </w:divBdr>
        </w:div>
        <w:div w:id="1306161270">
          <w:marLeft w:val="720"/>
          <w:marRight w:val="0"/>
          <w:marTop w:val="120"/>
          <w:marBottom w:val="0"/>
          <w:divBdr>
            <w:top w:val="none" w:sz="0" w:space="0" w:color="auto"/>
            <w:left w:val="none" w:sz="0" w:space="0" w:color="auto"/>
            <w:bottom w:val="none" w:sz="0" w:space="0" w:color="auto"/>
            <w:right w:val="none" w:sz="0" w:space="0" w:color="auto"/>
          </w:divBdr>
        </w:div>
        <w:div w:id="459494607">
          <w:marLeft w:val="720"/>
          <w:marRight w:val="0"/>
          <w:marTop w:val="120"/>
          <w:marBottom w:val="0"/>
          <w:divBdr>
            <w:top w:val="none" w:sz="0" w:space="0" w:color="auto"/>
            <w:left w:val="none" w:sz="0" w:space="0" w:color="auto"/>
            <w:bottom w:val="none" w:sz="0" w:space="0" w:color="auto"/>
            <w:right w:val="none" w:sz="0" w:space="0" w:color="auto"/>
          </w:divBdr>
        </w:div>
        <w:div w:id="752626646">
          <w:marLeft w:val="720"/>
          <w:marRight w:val="0"/>
          <w:marTop w:val="120"/>
          <w:marBottom w:val="0"/>
          <w:divBdr>
            <w:top w:val="none" w:sz="0" w:space="0" w:color="auto"/>
            <w:left w:val="none" w:sz="0" w:space="0" w:color="auto"/>
            <w:bottom w:val="none" w:sz="0" w:space="0" w:color="auto"/>
            <w:right w:val="none" w:sz="0" w:space="0" w:color="auto"/>
          </w:divBdr>
        </w:div>
      </w:divsChild>
    </w:div>
    <w:div w:id="1232617249">
      <w:bodyDiv w:val="1"/>
      <w:marLeft w:val="0"/>
      <w:marRight w:val="0"/>
      <w:marTop w:val="0"/>
      <w:marBottom w:val="0"/>
      <w:divBdr>
        <w:top w:val="none" w:sz="0" w:space="0" w:color="auto"/>
        <w:left w:val="none" w:sz="0" w:space="0" w:color="auto"/>
        <w:bottom w:val="none" w:sz="0" w:space="0" w:color="auto"/>
        <w:right w:val="none" w:sz="0" w:space="0" w:color="auto"/>
      </w:divBdr>
    </w:div>
    <w:div w:id="1278566057">
      <w:bodyDiv w:val="1"/>
      <w:marLeft w:val="0"/>
      <w:marRight w:val="0"/>
      <w:marTop w:val="0"/>
      <w:marBottom w:val="0"/>
      <w:divBdr>
        <w:top w:val="none" w:sz="0" w:space="0" w:color="auto"/>
        <w:left w:val="none" w:sz="0" w:space="0" w:color="auto"/>
        <w:bottom w:val="none" w:sz="0" w:space="0" w:color="auto"/>
        <w:right w:val="none" w:sz="0" w:space="0" w:color="auto"/>
      </w:divBdr>
      <w:divsChild>
        <w:div w:id="1974166561">
          <w:marLeft w:val="720"/>
          <w:marRight w:val="0"/>
          <w:marTop w:val="120"/>
          <w:marBottom w:val="0"/>
          <w:divBdr>
            <w:top w:val="none" w:sz="0" w:space="0" w:color="auto"/>
            <w:left w:val="none" w:sz="0" w:space="0" w:color="auto"/>
            <w:bottom w:val="none" w:sz="0" w:space="0" w:color="auto"/>
            <w:right w:val="none" w:sz="0" w:space="0" w:color="auto"/>
          </w:divBdr>
        </w:div>
        <w:div w:id="1876194783">
          <w:marLeft w:val="720"/>
          <w:marRight w:val="0"/>
          <w:marTop w:val="120"/>
          <w:marBottom w:val="0"/>
          <w:divBdr>
            <w:top w:val="none" w:sz="0" w:space="0" w:color="auto"/>
            <w:left w:val="none" w:sz="0" w:space="0" w:color="auto"/>
            <w:bottom w:val="none" w:sz="0" w:space="0" w:color="auto"/>
            <w:right w:val="none" w:sz="0" w:space="0" w:color="auto"/>
          </w:divBdr>
        </w:div>
        <w:div w:id="433136992">
          <w:marLeft w:val="720"/>
          <w:marRight w:val="0"/>
          <w:marTop w:val="120"/>
          <w:marBottom w:val="0"/>
          <w:divBdr>
            <w:top w:val="none" w:sz="0" w:space="0" w:color="auto"/>
            <w:left w:val="none" w:sz="0" w:space="0" w:color="auto"/>
            <w:bottom w:val="none" w:sz="0" w:space="0" w:color="auto"/>
            <w:right w:val="none" w:sz="0" w:space="0" w:color="auto"/>
          </w:divBdr>
        </w:div>
        <w:div w:id="1550218643">
          <w:marLeft w:val="720"/>
          <w:marRight w:val="0"/>
          <w:marTop w:val="120"/>
          <w:marBottom w:val="0"/>
          <w:divBdr>
            <w:top w:val="none" w:sz="0" w:space="0" w:color="auto"/>
            <w:left w:val="none" w:sz="0" w:space="0" w:color="auto"/>
            <w:bottom w:val="none" w:sz="0" w:space="0" w:color="auto"/>
            <w:right w:val="none" w:sz="0" w:space="0" w:color="auto"/>
          </w:divBdr>
        </w:div>
        <w:div w:id="882987790">
          <w:marLeft w:val="720"/>
          <w:marRight w:val="0"/>
          <w:marTop w:val="120"/>
          <w:marBottom w:val="0"/>
          <w:divBdr>
            <w:top w:val="none" w:sz="0" w:space="0" w:color="auto"/>
            <w:left w:val="none" w:sz="0" w:space="0" w:color="auto"/>
            <w:bottom w:val="none" w:sz="0" w:space="0" w:color="auto"/>
            <w:right w:val="none" w:sz="0" w:space="0" w:color="auto"/>
          </w:divBdr>
        </w:div>
        <w:div w:id="1508864119">
          <w:marLeft w:val="720"/>
          <w:marRight w:val="0"/>
          <w:marTop w:val="120"/>
          <w:marBottom w:val="0"/>
          <w:divBdr>
            <w:top w:val="none" w:sz="0" w:space="0" w:color="auto"/>
            <w:left w:val="none" w:sz="0" w:space="0" w:color="auto"/>
            <w:bottom w:val="none" w:sz="0" w:space="0" w:color="auto"/>
            <w:right w:val="none" w:sz="0" w:space="0" w:color="auto"/>
          </w:divBdr>
        </w:div>
        <w:div w:id="994147170">
          <w:marLeft w:val="720"/>
          <w:marRight w:val="0"/>
          <w:marTop w:val="120"/>
          <w:marBottom w:val="0"/>
          <w:divBdr>
            <w:top w:val="none" w:sz="0" w:space="0" w:color="auto"/>
            <w:left w:val="none" w:sz="0" w:space="0" w:color="auto"/>
            <w:bottom w:val="none" w:sz="0" w:space="0" w:color="auto"/>
            <w:right w:val="none" w:sz="0" w:space="0" w:color="auto"/>
          </w:divBdr>
        </w:div>
        <w:div w:id="320354581">
          <w:marLeft w:val="720"/>
          <w:marRight w:val="0"/>
          <w:marTop w:val="120"/>
          <w:marBottom w:val="0"/>
          <w:divBdr>
            <w:top w:val="none" w:sz="0" w:space="0" w:color="auto"/>
            <w:left w:val="none" w:sz="0" w:space="0" w:color="auto"/>
            <w:bottom w:val="none" w:sz="0" w:space="0" w:color="auto"/>
            <w:right w:val="none" w:sz="0" w:space="0" w:color="auto"/>
          </w:divBdr>
        </w:div>
        <w:div w:id="1953197109">
          <w:marLeft w:val="720"/>
          <w:marRight w:val="0"/>
          <w:marTop w:val="120"/>
          <w:marBottom w:val="0"/>
          <w:divBdr>
            <w:top w:val="none" w:sz="0" w:space="0" w:color="auto"/>
            <w:left w:val="none" w:sz="0" w:space="0" w:color="auto"/>
            <w:bottom w:val="none" w:sz="0" w:space="0" w:color="auto"/>
            <w:right w:val="none" w:sz="0" w:space="0" w:color="auto"/>
          </w:divBdr>
        </w:div>
      </w:divsChild>
    </w:div>
    <w:div w:id="1547529360">
      <w:bodyDiv w:val="1"/>
      <w:marLeft w:val="0"/>
      <w:marRight w:val="0"/>
      <w:marTop w:val="0"/>
      <w:marBottom w:val="0"/>
      <w:divBdr>
        <w:top w:val="none" w:sz="0" w:space="0" w:color="auto"/>
        <w:left w:val="none" w:sz="0" w:space="0" w:color="auto"/>
        <w:bottom w:val="none" w:sz="0" w:space="0" w:color="auto"/>
        <w:right w:val="none" w:sz="0" w:space="0" w:color="auto"/>
      </w:divBdr>
    </w:div>
    <w:div w:id="1556158541">
      <w:bodyDiv w:val="1"/>
      <w:marLeft w:val="0"/>
      <w:marRight w:val="0"/>
      <w:marTop w:val="0"/>
      <w:marBottom w:val="0"/>
      <w:divBdr>
        <w:top w:val="none" w:sz="0" w:space="0" w:color="auto"/>
        <w:left w:val="none" w:sz="0" w:space="0" w:color="auto"/>
        <w:bottom w:val="none" w:sz="0" w:space="0" w:color="auto"/>
        <w:right w:val="none" w:sz="0" w:space="0" w:color="auto"/>
      </w:divBdr>
    </w:div>
    <w:div w:id="1558785861">
      <w:bodyDiv w:val="1"/>
      <w:marLeft w:val="0"/>
      <w:marRight w:val="0"/>
      <w:marTop w:val="0"/>
      <w:marBottom w:val="0"/>
      <w:divBdr>
        <w:top w:val="none" w:sz="0" w:space="0" w:color="auto"/>
        <w:left w:val="none" w:sz="0" w:space="0" w:color="auto"/>
        <w:bottom w:val="none" w:sz="0" w:space="0" w:color="auto"/>
        <w:right w:val="none" w:sz="0" w:space="0" w:color="auto"/>
      </w:divBdr>
      <w:divsChild>
        <w:div w:id="1596982835">
          <w:marLeft w:val="720"/>
          <w:marRight w:val="0"/>
          <w:marTop w:val="120"/>
          <w:marBottom w:val="0"/>
          <w:divBdr>
            <w:top w:val="none" w:sz="0" w:space="0" w:color="auto"/>
            <w:left w:val="none" w:sz="0" w:space="0" w:color="auto"/>
            <w:bottom w:val="none" w:sz="0" w:space="0" w:color="auto"/>
            <w:right w:val="none" w:sz="0" w:space="0" w:color="auto"/>
          </w:divBdr>
        </w:div>
        <w:div w:id="1744789779">
          <w:marLeft w:val="720"/>
          <w:marRight w:val="0"/>
          <w:marTop w:val="120"/>
          <w:marBottom w:val="0"/>
          <w:divBdr>
            <w:top w:val="none" w:sz="0" w:space="0" w:color="auto"/>
            <w:left w:val="none" w:sz="0" w:space="0" w:color="auto"/>
            <w:bottom w:val="none" w:sz="0" w:space="0" w:color="auto"/>
            <w:right w:val="none" w:sz="0" w:space="0" w:color="auto"/>
          </w:divBdr>
        </w:div>
        <w:div w:id="1272517330">
          <w:marLeft w:val="720"/>
          <w:marRight w:val="0"/>
          <w:marTop w:val="120"/>
          <w:marBottom w:val="0"/>
          <w:divBdr>
            <w:top w:val="none" w:sz="0" w:space="0" w:color="auto"/>
            <w:left w:val="none" w:sz="0" w:space="0" w:color="auto"/>
            <w:bottom w:val="none" w:sz="0" w:space="0" w:color="auto"/>
            <w:right w:val="none" w:sz="0" w:space="0" w:color="auto"/>
          </w:divBdr>
        </w:div>
        <w:div w:id="854148814">
          <w:marLeft w:val="720"/>
          <w:marRight w:val="0"/>
          <w:marTop w:val="120"/>
          <w:marBottom w:val="0"/>
          <w:divBdr>
            <w:top w:val="none" w:sz="0" w:space="0" w:color="auto"/>
            <w:left w:val="none" w:sz="0" w:space="0" w:color="auto"/>
            <w:bottom w:val="none" w:sz="0" w:space="0" w:color="auto"/>
            <w:right w:val="none" w:sz="0" w:space="0" w:color="auto"/>
          </w:divBdr>
        </w:div>
        <w:div w:id="1509053672">
          <w:marLeft w:val="720"/>
          <w:marRight w:val="0"/>
          <w:marTop w:val="120"/>
          <w:marBottom w:val="0"/>
          <w:divBdr>
            <w:top w:val="none" w:sz="0" w:space="0" w:color="auto"/>
            <w:left w:val="none" w:sz="0" w:space="0" w:color="auto"/>
            <w:bottom w:val="none" w:sz="0" w:space="0" w:color="auto"/>
            <w:right w:val="none" w:sz="0" w:space="0" w:color="auto"/>
          </w:divBdr>
        </w:div>
        <w:div w:id="1267007648">
          <w:marLeft w:val="720"/>
          <w:marRight w:val="0"/>
          <w:marTop w:val="120"/>
          <w:marBottom w:val="0"/>
          <w:divBdr>
            <w:top w:val="none" w:sz="0" w:space="0" w:color="auto"/>
            <w:left w:val="none" w:sz="0" w:space="0" w:color="auto"/>
            <w:bottom w:val="none" w:sz="0" w:space="0" w:color="auto"/>
            <w:right w:val="none" w:sz="0" w:space="0" w:color="auto"/>
          </w:divBdr>
        </w:div>
        <w:div w:id="566765309">
          <w:marLeft w:val="720"/>
          <w:marRight w:val="0"/>
          <w:marTop w:val="120"/>
          <w:marBottom w:val="0"/>
          <w:divBdr>
            <w:top w:val="none" w:sz="0" w:space="0" w:color="auto"/>
            <w:left w:val="none" w:sz="0" w:space="0" w:color="auto"/>
            <w:bottom w:val="none" w:sz="0" w:space="0" w:color="auto"/>
            <w:right w:val="none" w:sz="0" w:space="0" w:color="auto"/>
          </w:divBdr>
        </w:div>
        <w:div w:id="1272475371">
          <w:marLeft w:val="720"/>
          <w:marRight w:val="0"/>
          <w:marTop w:val="120"/>
          <w:marBottom w:val="0"/>
          <w:divBdr>
            <w:top w:val="none" w:sz="0" w:space="0" w:color="auto"/>
            <w:left w:val="none" w:sz="0" w:space="0" w:color="auto"/>
            <w:bottom w:val="none" w:sz="0" w:space="0" w:color="auto"/>
            <w:right w:val="none" w:sz="0" w:space="0" w:color="auto"/>
          </w:divBdr>
        </w:div>
      </w:divsChild>
    </w:div>
    <w:div w:id="1621570242">
      <w:bodyDiv w:val="1"/>
      <w:marLeft w:val="0"/>
      <w:marRight w:val="0"/>
      <w:marTop w:val="0"/>
      <w:marBottom w:val="0"/>
      <w:divBdr>
        <w:top w:val="none" w:sz="0" w:space="0" w:color="auto"/>
        <w:left w:val="none" w:sz="0" w:space="0" w:color="auto"/>
        <w:bottom w:val="none" w:sz="0" w:space="0" w:color="auto"/>
        <w:right w:val="none" w:sz="0" w:space="0" w:color="auto"/>
      </w:divBdr>
    </w:div>
    <w:div w:id="1666935481">
      <w:bodyDiv w:val="1"/>
      <w:marLeft w:val="0"/>
      <w:marRight w:val="0"/>
      <w:marTop w:val="0"/>
      <w:marBottom w:val="0"/>
      <w:divBdr>
        <w:top w:val="none" w:sz="0" w:space="0" w:color="auto"/>
        <w:left w:val="none" w:sz="0" w:space="0" w:color="auto"/>
        <w:bottom w:val="none" w:sz="0" w:space="0" w:color="auto"/>
        <w:right w:val="none" w:sz="0" w:space="0" w:color="auto"/>
      </w:divBdr>
    </w:div>
    <w:div w:id="1693796377">
      <w:bodyDiv w:val="1"/>
      <w:marLeft w:val="0"/>
      <w:marRight w:val="0"/>
      <w:marTop w:val="0"/>
      <w:marBottom w:val="0"/>
      <w:divBdr>
        <w:top w:val="none" w:sz="0" w:space="0" w:color="auto"/>
        <w:left w:val="none" w:sz="0" w:space="0" w:color="auto"/>
        <w:bottom w:val="none" w:sz="0" w:space="0" w:color="auto"/>
        <w:right w:val="none" w:sz="0" w:space="0" w:color="auto"/>
      </w:divBdr>
      <w:divsChild>
        <w:div w:id="1207835198">
          <w:marLeft w:val="720"/>
          <w:marRight w:val="0"/>
          <w:marTop w:val="120"/>
          <w:marBottom w:val="0"/>
          <w:divBdr>
            <w:top w:val="none" w:sz="0" w:space="0" w:color="auto"/>
            <w:left w:val="none" w:sz="0" w:space="0" w:color="auto"/>
            <w:bottom w:val="none" w:sz="0" w:space="0" w:color="auto"/>
            <w:right w:val="none" w:sz="0" w:space="0" w:color="auto"/>
          </w:divBdr>
        </w:div>
        <w:div w:id="1472288025">
          <w:marLeft w:val="720"/>
          <w:marRight w:val="0"/>
          <w:marTop w:val="120"/>
          <w:marBottom w:val="0"/>
          <w:divBdr>
            <w:top w:val="none" w:sz="0" w:space="0" w:color="auto"/>
            <w:left w:val="none" w:sz="0" w:space="0" w:color="auto"/>
            <w:bottom w:val="none" w:sz="0" w:space="0" w:color="auto"/>
            <w:right w:val="none" w:sz="0" w:space="0" w:color="auto"/>
          </w:divBdr>
        </w:div>
        <w:div w:id="863710143">
          <w:marLeft w:val="720"/>
          <w:marRight w:val="0"/>
          <w:marTop w:val="120"/>
          <w:marBottom w:val="0"/>
          <w:divBdr>
            <w:top w:val="none" w:sz="0" w:space="0" w:color="auto"/>
            <w:left w:val="none" w:sz="0" w:space="0" w:color="auto"/>
            <w:bottom w:val="none" w:sz="0" w:space="0" w:color="auto"/>
            <w:right w:val="none" w:sz="0" w:space="0" w:color="auto"/>
          </w:divBdr>
        </w:div>
        <w:div w:id="2028409078">
          <w:marLeft w:val="720"/>
          <w:marRight w:val="0"/>
          <w:marTop w:val="120"/>
          <w:marBottom w:val="0"/>
          <w:divBdr>
            <w:top w:val="none" w:sz="0" w:space="0" w:color="auto"/>
            <w:left w:val="none" w:sz="0" w:space="0" w:color="auto"/>
            <w:bottom w:val="none" w:sz="0" w:space="0" w:color="auto"/>
            <w:right w:val="none" w:sz="0" w:space="0" w:color="auto"/>
          </w:divBdr>
        </w:div>
        <w:div w:id="681012171">
          <w:marLeft w:val="720"/>
          <w:marRight w:val="0"/>
          <w:marTop w:val="120"/>
          <w:marBottom w:val="0"/>
          <w:divBdr>
            <w:top w:val="none" w:sz="0" w:space="0" w:color="auto"/>
            <w:left w:val="none" w:sz="0" w:space="0" w:color="auto"/>
            <w:bottom w:val="none" w:sz="0" w:space="0" w:color="auto"/>
            <w:right w:val="none" w:sz="0" w:space="0" w:color="auto"/>
          </w:divBdr>
        </w:div>
      </w:divsChild>
    </w:div>
    <w:div w:id="1741053352">
      <w:bodyDiv w:val="1"/>
      <w:marLeft w:val="0"/>
      <w:marRight w:val="0"/>
      <w:marTop w:val="0"/>
      <w:marBottom w:val="0"/>
      <w:divBdr>
        <w:top w:val="none" w:sz="0" w:space="0" w:color="auto"/>
        <w:left w:val="none" w:sz="0" w:space="0" w:color="auto"/>
        <w:bottom w:val="none" w:sz="0" w:space="0" w:color="auto"/>
        <w:right w:val="none" w:sz="0" w:space="0" w:color="auto"/>
      </w:divBdr>
      <w:divsChild>
        <w:div w:id="1216352770">
          <w:marLeft w:val="720"/>
          <w:marRight w:val="0"/>
          <w:marTop w:val="120"/>
          <w:marBottom w:val="0"/>
          <w:divBdr>
            <w:top w:val="none" w:sz="0" w:space="0" w:color="auto"/>
            <w:left w:val="none" w:sz="0" w:space="0" w:color="auto"/>
            <w:bottom w:val="none" w:sz="0" w:space="0" w:color="auto"/>
            <w:right w:val="none" w:sz="0" w:space="0" w:color="auto"/>
          </w:divBdr>
        </w:div>
        <w:div w:id="1992709043">
          <w:marLeft w:val="720"/>
          <w:marRight w:val="0"/>
          <w:marTop w:val="120"/>
          <w:marBottom w:val="0"/>
          <w:divBdr>
            <w:top w:val="none" w:sz="0" w:space="0" w:color="auto"/>
            <w:left w:val="none" w:sz="0" w:space="0" w:color="auto"/>
            <w:bottom w:val="none" w:sz="0" w:space="0" w:color="auto"/>
            <w:right w:val="none" w:sz="0" w:space="0" w:color="auto"/>
          </w:divBdr>
        </w:div>
        <w:div w:id="490609981">
          <w:marLeft w:val="720"/>
          <w:marRight w:val="0"/>
          <w:marTop w:val="120"/>
          <w:marBottom w:val="0"/>
          <w:divBdr>
            <w:top w:val="none" w:sz="0" w:space="0" w:color="auto"/>
            <w:left w:val="none" w:sz="0" w:space="0" w:color="auto"/>
            <w:bottom w:val="none" w:sz="0" w:space="0" w:color="auto"/>
            <w:right w:val="none" w:sz="0" w:space="0" w:color="auto"/>
          </w:divBdr>
        </w:div>
        <w:div w:id="1329363246">
          <w:marLeft w:val="720"/>
          <w:marRight w:val="0"/>
          <w:marTop w:val="120"/>
          <w:marBottom w:val="0"/>
          <w:divBdr>
            <w:top w:val="none" w:sz="0" w:space="0" w:color="auto"/>
            <w:left w:val="none" w:sz="0" w:space="0" w:color="auto"/>
            <w:bottom w:val="none" w:sz="0" w:space="0" w:color="auto"/>
            <w:right w:val="none" w:sz="0" w:space="0" w:color="auto"/>
          </w:divBdr>
        </w:div>
        <w:div w:id="1948392960">
          <w:marLeft w:val="720"/>
          <w:marRight w:val="0"/>
          <w:marTop w:val="120"/>
          <w:marBottom w:val="0"/>
          <w:divBdr>
            <w:top w:val="none" w:sz="0" w:space="0" w:color="auto"/>
            <w:left w:val="none" w:sz="0" w:space="0" w:color="auto"/>
            <w:bottom w:val="none" w:sz="0" w:space="0" w:color="auto"/>
            <w:right w:val="none" w:sz="0" w:space="0" w:color="auto"/>
          </w:divBdr>
        </w:div>
        <w:div w:id="2050639038">
          <w:marLeft w:val="720"/>
          <w:marRight w:val="0"/>
          <w:marTop w:val="120"/>
          <w:marBottom w:val="0"/>
          <w:divBdr>
            <w:top w:val="none" w:sz="0" w:space="0" w:color="auto"/>
            <w:left w:val="none" w:sz="0" w:space="0" w:color="auto"/>
            <w:bottom w:val="none" w:sz="0" w:space="0" w:color="auto"/>
            <w:right w:val="none" w:sz="0" w:space="0" w:color="auto"/>
          </w:divBdr>
        </w:div>
        <w:div w:id="1009067684">
          <w:marLeft w:val="720"/>
          <w:marRight w:val="0"/>
          <w:marTop w:val="120"/>
          <w:marBottom w:val="0"/>
          <w:divBdr>
            <w:top w:val="none" w:sz="0" w:space="0" w:color="auto"/>
            <w:left w:val="none" w:sz="0" w:space="0" w:color="auto"/>
            <w:bottom w:val="none" w:sz="0" w:space="0" w:color="auto"/>
            <w:right w:val="none" w:sz="0" w:space="0" w:color="auto"/>
          </w:divBdr>
        </w:div>
      </w:divsChild>
    </w:div>
    <w:div w:id="1741555174">
      <w:bodyDiv w:val="1"/>
      <w:marLeft w:val="0"/>
      <w:marRight w:val="0"/>
      <w:marTop w:val="0"/>
      <w:marBottom w:val="0"/>
      <w:divBdr>
        <w:top w:val="none" w:sz="0" w:space="0" w:color="auto"/>
        <w:left w:val="none" w:sz="0" w:space="0" w:color="auto"/>
        <w:bottom w:val="none" w:sz="0" w:space="0" w:color="auto"/>
        <w:right w:val="none" w:sz="0" w:space="0" w:color="auto"/>
      </w:divBdr>
      <w:divsChild>
        <w:div w:id="85423163">
          <w:marLeft w:val="720"/>
          <w:marRight w:val="0"/>
          <w:marTop w:val="120"/>
          <w:marBottom w:val="0"/>
          <w:divBdr>
            <w:top w:val="none" w:sz="0" w:space="0" w:color="auto"/>
            <w:left w:val="none" w:sz="0" w:space="0" w:color="auto"/>
            <w:bottom w:val="none" w:sz="0" w:space="0" w:color="auto"/>
            <w:right w:val="none" w:sz="0" w:space="0" w:color="auto"/>
          </w:divBdr>
        </w:div>
        <w:div w:id="728070886">
          <w:marLeft w:val="720"/>
          <w:marRight w:val="0"/>
          <w:marTop w:val="120"/>
          <w:marBottom w:val="0"/>
          <w:divBdr>
            <w:top w:val="none" w:sz="0" w:space="0" w:color="auto"/>
            <w:left w:val="none" w:sz="0" w:space="0" w:color="auto"/>
            <w:bottom w:val="none" w:sz="0" w:space="0" w:color="auto"/>
            <w:right w:val="none" w:sz="0" w:space="0" w:color="auto"/>
          </w:divBdr>
        </w:div>
        <w:div w:id="105541580">
          <w:marLeft w:val="720"/>
          <w:marRight w:val="0"/>
          <w:marTop w:val="120"/>
          <w:marBottom w:val="0"/>
          <w:divBdr>
            <w:top w:val="none" w:sz="0" w:space="0" w:color="auto"/>
            <w:left w:val="none" w:sz="0" w:space="0" w:color="auto"/>
            <w:bottom w:val="none" w:sz="0" w:space="0" w:color="auto"/>
            <w:right w:val="none" w:sz="0" w:space="0" w:color="auto"/>
          </w:divBdr>
        </w:div>
        <w:div w:id="174612889">
          <w:marLeft w:val="720"/>
          <w:marRight w:val="0"/>
          <w:marTop w:val="120"/>
          <w:marBottom w:val="0"/>
          <w:divBdr>
            <w:top w:val="none" w:sz="0" w:space="0" w:color="auto"/>
            <w:left w:val="none" w:sz="0" w:space="0" w:color="auto"/>
            <w:bottom w:val="none" w:sz="0" w:space="0" w:color="auto"/>
            <w:right w:val="none" w:sz="0" w:space="0" w:color="auto"/>
          </w:divBdr>
        </w:div>
        <w:div w:id="1627930204">
          <w:marLeft w:val="720"/>
          <w:marRight w:val="0"/>
          <w:marTop w:val="120"/>
          <w:marBottom w:val="0"/>
          <w:divBdr>
            <w:top w:val="none" w:sz="0" w:space="0" w:color="auto"/>
            <w:left w:val="none" w:sz="0" w:space="0" w:color="auto"/>
            <w:bottom w:val="none" w:sz="0" w:space="0" w:color="auto"/>
            <w:right w:val="none" w:sz="0" w:space="0" w:color="auto"/>
          </w:divBdr>
        </w:div>
      </w:divsChild>
    </w:div>
    <w:div w:id="1826358508">
      <w:bodyDiv w:val="1"/>
      <w:marLeft w:val="0"/>
      <w:marRight w:val="0"/>
      <w:marTop w:val="0"/>
      <w:marBottom w:val="0"/>
      <w:divBdr>
        <w:top w:val="none" w:sz="0" w:space="0" w:color="auto"/>
        <w:left w:val="none" w:sz="0" w:space="0" w:color="auto"/>
        <w:bottom w:val="none" w:sz="0" w:space="0" w:color="auto"/>
        <w:right w:val="none" w:sz="0" w:space="0" w:color="auto"/>
      </w:divBdr>
      <w:divsChild>
        <w:div w:id="1307393268">
          <w:marLeft w:val="720"/>
          <w:marRight w:val="0"/>
          <w:marTop w:val="120"/>
          <w:marBottom w:val="0"/>
          <w:divBdr>
            <w:top w:val="none" w:sz="0" w:space="0" w:color="auto"/>
            <w:left w:val="none" w:sz="0" w:space="0" w:color="auto"/>
            <w:bottom w:val="none" w:sz="0" w:space="0" w:color="auto"/>
            <w:right w:val="none" w:sz="0" w:space="0" w:color="auto"/>
          </w:divBdr>
        </w:div>
        <w:div w:id="2030177716">
          <w:marLeft w:val="720"/>
          <w:marRight w:val="0"/>
          <w:marTop w:val="120"/>
          <w:marBottom w:val="0"/>
          <w:divBdr>
            <w:top w:val="none" w:sz="0" w:space="0" w:color="auto"/>
            <w:left w:val="none" w:sz="0" w:space="0" w:color="auto"/>
            <w:bottom w:val="none" w:sz="0" w:space="0" w:color="auto"/>
            <w:right w:val="none" w:sz="0" w:space="0" w:color="auto"/>
          </w:divBdr>
        </w:div>
        <w:div w:id="2118791691">
          <w:marLeft w:val="720"/>
          <w:marRight w:val="0"/>
          <w:marTop w:val="120"/>
          <w:marBottom w:val="0"/>
          <w:divBdr>
            <w:top w:val="none" w:sz="0" w:space="0" w:color="auto"/>
            <w:left w:val="none" w:sz="0" w:space="0" w:color="auto"/>
            <w:bottom w:val="none" w:sz="0" w:space="0" w:color="auto"/>
            <w:right w:val="none" w:sz="0" w:space="0" w:color="auto"/>
          </w:divBdr>
        </w:div>
        <w:div w:id="921986511">
          <w:marLeft w:val="720"/>
          <w:marRight w:val="0"/>
          <w:marTop w:val="120"/>
          <w:marBottom w:val="0"/>
          <w:divBdr>
            <w:top w:val="none" w:sz="0" w:space="0" w:color="auto"/>
            <w:left w:val="none" w:sz="0" w:space="0" w:color="auto"/>
            <w:bottom w:val="none" w:sz="0" w:space="0" w:color="auto"/>
            <w:right w:val="none" w:sz="0" w:space="0" w:color="auto"/>
          </w:divBdr>
        </w:div>
      </w:divsChild>
    </w:div>
    <w:div w:id="1864435482">
      <w:bodyDiv w:val="1"/>
      <w:marLeft w:val="0"/>
      <w:marRight w:val="0"/>
      <w:marTop w:val="0"/>
      <w:marBottom w:val="0"/>
      <w:divBdr>
        <w:top w:val="none" w:sz="0" w:space="0" w:color="auto"/>
        <w:left w:val="none" w:sz="0" w:space="0" w:color="auto"/>
        <w:bottom w:val="none" w:sz="0" w:space="0" w:color="auto"/>
        <w:right w:val="none" w:sz="0" w:space="0" w:color="auto"/>
      </w:divBdr>
      <w:divsChild>
        <w:div w:id="2023897985">
          <w:marLeft w:val="720"/>
          <w:marRight w:val="0"/>
          <w:marTop w:val="120"/>
          <w:marBottom w:val="0"/>
          <w:divBdr>
            <w:top w:val="none" w:sz="0" w:space="0" w:color="auto"/>
            <w:left w:val="none" w:sz="0" w:space="0" w:color="auto"/>
            <w:bottom w:val="none" w:sz="0" w:space="0" w:color="auto"/>
            <w:right w:val="none" w:sz="0" w:space="0" w:color="auto"/>
          </w:divBdr>
        </w:div>
      </w:divsChild>
    </w:div>
    <w:div w:id="2020883875">
      <w:bodyDiv w:val="1"/>
      <w:marLeft w:val="0"/>
      <w:marRight w:val="0"/>
      <w:marTop w:val="0"/>
      <w:marBottom w:val="0"/>
      <w:divBdr>
        <w:top w:val="none" w:sz="0" w:space="0" w:color="auto"/>
        <w:left w:val="none" w:sz="0" w:space="0" w:color="auto"/>
        <w:bottom w:val="none" w:sz="0" w:space="0" w:color="auto"/>
        <w:right w:val="none" w:sz="0" w:space="0" w:color="auto"/>
      </w:divBdr>
    </w:div>
    <w:div w:id="2070296860">
      <w:bodyDiv w:val="1"/>
      <w:marLeft w:val="0"/>
      <w:marRight w:val="0"/>
      <w:marTop w:val="0"/>
      <w:marBottom w:val="0"/>
      <w:divBdr>
        <w:top w:val="none" w:sz="0" w:space="0" w:color="auto"/>
        <w:left w:val="none" w:sz="0" w:space="0" w:color="auto"/>
        <w:bottom w:val="none" w:sz="0" w:space="0" w:color="auto"/>
        <w:right w:val="none" w:sz="0" w:space="0" w:color="auto"/>
      </w:divBdr>
    </w:div>
    <w:div w:id="2098476631">
      <w:bodyDiv w:val="1"/>
      <w:marLeft w:val="0"/>
      <w:marRight w:val="0"/>
      <w:marTop w:val="0"/>
      <w:marBottom w:val="0"/>
      <w:divBdr>
        <w:top w:val="none" w:sz="0" w:space="0" w:color="auto"/>
        <w:left w:val="none" w:sz="0" w:space="0" w:color="auto"/>
        <w:bottom w:val="none" w:sz="0" w:space="0" w:color="auto"/>
        <w:right w:val="none" w:sz="0" w:space="0" w:color="auto"/>
      </w:divBdr>
      <w:divsChild>
        <w:div w:id="1371491155">
          <w:marLeft w:val="720"/>
          <w:marRight w:val="0"/>
          <w:marTop w:val="120"/>
          <w:marBottom w:val="0"/>
          <w:divBdr>
            <w:top w:val="none" w:sz="0" w:space="0" w:color="auto"/>
            <w:left w:val="none" w:sz="0" w:space="0" w:color="auto"/>
            <w:bottom w:val="none" w:sz="0" w:space="0" w:color="auto"/>
            <w:right w:val="none" w:sz="0" w:space="0" w:color="auto"/>
          </w:divBdr>
        </w:div>
        <w:div w:id="1467040697">
          <w:marLeft w:val="720"/>
          <w:marRight w:val="0"/>
          <w:marTop w:val="120"/>
          <w:marBottom w:val="0"/>
          <w:divBdr>
            <w:top w:val="none" w:sz="0" w:space="0" w:color="auto"/>
            <w:left w:val="none" w:sz="0" w:space="0" w:color="auto"/>
            <w:bottom w:val="none" w:sz="0" w:space="0" w:color="auto"/>
            <w:right w:val="none" w:sz="0" w:space="0" w:color="auto"/>
          </w:divBdr>
        </w:div>
        <w:div w:id="701323564">
          <w:marLeft w:val="720"/>
          <w:marRight w:val="0"/>
          <w:marTop w:val="120"/>
          <w:marBottom w:val="0"/>
          <w:divBdr>
            <w:top w:val="none" w:sz="0" w:space="0" w:color="auto"/>
            <w:left w:val="none" w:sz="0" w:space="0" w:color="auto"/>
            <w:bottom w:val="none" w:sz="0" w:space="0" w:color="auto"/>
            <w:right w:val="none" w:sz="0" w:space="0" w:color="auto"/>
          </w:divBdr>
        </w:div>
        <w:div w:id="15927230">
          <w:marLeft w:val="720"/>
          <w:marRight w:val="0"/>
          <w:marTop w:val="120"/>
          <w:marBottom w:val="0"/>
          <w:divBdr>
            <w:top w:val="none" w:sz="0" w:space="0" w:color="auto"/>
            <w:left w:val="none" w:sz="0" w:space="0" w:color="auto"/>
            <w:bottom w:val="none" w:sz="0" w:space="0" w:color="auto"/>
            <w:right w:val="none" w:sz="0" w:space="0" w:color="auto"/>
          </w:divBdr>
        </w:div>
        <w:div w:id="2079817415">
          <w:marLeft w:val="720"/>
          <w:marRight w:val="0"/>
          <w:marTop w:val="120"/>
          <w:marBottom w:val="0"/>
          <w:divBdr>
            <w:top w:val="none" w:sz="0" w:space="0" w:color="auto"/>
            <w:left w:val="none" w:sz="0" w:space="0" w:color="auto"/>
            <w:bottom w:val="none" w:sz="0" w:space="0" w:color="auto"/>
            <w:right w:val="none" w:sz="0" w:space="0" w:color="auto"/>
          </w:divBdr>
        </w:div>
        <w:div w:id="1108696582">
          <w:marLeft w:val="720"/>
          <w:marRight w:val="0"/>
          <w:marTop w:val="120"/>
          <w:marBottom w:val="0"/>
          <w:divBdr>
            <w:top w:val="none" w:sz="0" w:space="0" w:color="auto"/>
            <w:left w:val="none" w:sz="0" w:space="0" w:color="auto"/>
            <w:bottom w:val="none" w:sz="0" w:space="0" w:color="auto"/>
            <w:right w:val="none" w:sz="0" w:space="0" w:color="auto"/>
          </w:divBdr>
        </w:div>
        <w:div w:id="1113016415">
          <w:marLeft w:val="720"/>
          <w:marRight w:val="0"/>
          <w:marTop w:val="120"/>
          <w:marBottom w:val="0"/>
          <w:divBdr>
            <w:top w:val="none" w:sz="0" w:space="0" w:color="auto"/>
            <w:left w:val="none" w:sz="0" w:space="0" w:color="auto"/>
            <w:bottom w:val="none" w:sz="0" w:space="0" w:color="auto"/>
            <w:right w:val="none" w:sz="0" w:space="0" w:color="auto"/>
          </w:divBdr>
        </w:div>
        <w:div w:id="284577580">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anh%20Doan\Desktop\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20BF7A75FD7C4A8FB823A7C1518292" ma:contentTypeVersion="2" ma:contentTypeDescription="Create a new document." ma:contentTypeScope="" ma:versionID="8173718662e4346b8ddb22aaf51368c4">
  <xsd:schema xmlns:xsd="http://www.w3.org/2001/XMLSchema" xmlns:xs="http://www.w3.org/2001/XMLSchema" xmlns:p="http://schemas.microsoft.com/office/2006/metadata/properties" xmlns:ns2="29be814f-e5d3-43ac-9b9b-06885a4da0ae" targetNamespace="http://schemas.microsoft.com/office/2006/metadata/properties" ma:root="true" ma:fieldsID="2dda0fdee86c3a2a34516785d0542a56" ns2:_="">
    <xsd:import namespace="29be814f-e5d3-43ac-9b9b-06885a4da0ae"/>
    <xsd:element name="properties">
      <xsd:complexType>
        <xsd:sequence>
          <xsd:element name="documentManagement">
            <xsd:complexType>
              <xsd:all>
                <xsd:element ref="ns2:Cont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e814f-e5d3-43ac-9b9b-06885a4da0ae" elementFormDefault="qualified">
    <xsd:import namespace="http://schemas.microsoft.com/office/2006/documentManagement/types"/>
    <xsd:import namespace="http://schemas.microsoft.com/office/infopath/2007/PartnerControls"/>
    <xsd:element name="Content_x0020_Category" ma:index="8" nillable="true" ma:displayName="Content Category" ma:default="General Office" ma:format="Dropdown" ma:internalName="Content_x0020_Category">
      <xsd:simpleType>
        <xsd:restriction base="dms:Choice">
          <xsd:enumeration value="Capture"/>
          <xsd:enumeration value="Contract"/>
          <xsd:enumeration value="General Office"/>
          <xsd:enumeration value="Marketing Collateral"/>
          <xsd:enumeration value="PMO - Internal"/>
          <xsd:enumeration value="PMO - Project"/>
          <xsd:enumeration value="Proposal"/>
          <xsd:enumeration value="Recruiting"/>
          <xsd:enumeration value="Resum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Content_x0020_Category xmlns="29be814f-e5d3-43ac-9b9b-06885a4da0ae">General Office</Content_x0020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B037F-AE8C-4F9D-9149-58D4620A1A82}">
  <ds:schemaRefs>
    <ds:schemaRef ds:uri="http://schemas.microsoft.com/sharepoint/v3/contenttype/forms"/>
  </ds:schemaRefs>
</ds:datastoreItem>
</file>

<file path=customXml/itemProps2.xml><?xml version="1.0" encoding="utf-8"?>
<ds:datastoreItem xmlns:ds="http://schemas.openxmlformats.org/officeDocument/2006/customXml" ds:itemID="{E0C741CC-A0D4-479A-8942-03C4A96580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e814f-e5d3-43ac-9b9b-06885a4da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A87D98-B9B1-4D94-ADF2-DDF5DEF5B3AD}">
  <ds:schemaRefs>
    <ds:schemaRef ds:uri="http://schemas.microsoft.com/office/2006/metadata/properties"/>
    <ds:schemaRef ds:uri="29be814f-e5d3-43ac-9b9b-06885a4da0ae"/>
  </ds:schemaRefs>
</ds:datastoreItem>
</file>

<file path=customXml/itemProps4.xml><?xml version="1.0" encoding="utf-8"?>
<ds:datastoreItem xmlns:ds="http://schemas.openxmlformats.org/officeDocument/2006/customXml" ds:itemID="{16D68095-172C-4143-B71B-7236F7599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Template>
  <TotalTime>1</TotalTime>
  <Pages>7</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Cambria Proposal Template</vt:lpstr>
    </vt:vector>
  </TitlesOfParts>
  <Company>Microsoft</Company>
  <LinksUpToDate>false</LinksUpToDate>
  <CharactersWithSpaces>13700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Cambria Proposal Template</dc:title>
  <dc:creator>Vanessa Vartanian</dc:creator>
  <cp:lastModifiedBy>Jennifer Morrison</cp:lastModifiedBy>
  <cp:revision>2</cp:revision>
  <cp:lastPrinted>2015-09-10T15:31:00Z</cp:lastPrinted>
  <dcterms:created xsi:type="dcterms:W3CDTF">2016-06-08T11:00:00Z</dcterms:created>
  <dcterms:modified xsi:type="dcterms:W3CDTF">2016-06-08T11:00:00Z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0x0101005520BF7A75FD7C4A8FB823A7C1518292</vt:lpwstr>
  </property>
</Properties>
</file>